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704"/>
        <w:gridCol w:w="6108"/>
        <w:gridCol w:w="6138"/>
      </w:tblGrid>
      <w:tr w:rsidR="00815FF0" w:rsidRPr="00457A64" w14:paraId="5695A499" w14:textId="66EC7877" w:rsidTr="00E34269">
        <w:trPr>
          <w:trHeight w:val="300"/>
        </w:trPr>
        <w:tc>
          <w:tcPr>
            <w:tcW w:w="12950" w:type="dxa"/>
            <w:gridSpan w:val="3"/>
            <w:shd w:val="clear" w:color="auto" w:fill="D9D9D9" w:themeFill="background1" w:themeFillShade="D9"/>
          </w:tcPr>
          <w:p w14:paraId="18D65AC7" w14:textId="343D5699" w:rsidR="00815FF0" w:rsidRPr="00457A64" w:rsidRDefault="00815FF0">
            <w:r w:rsidRPr="00457A64">
              <w:t>Reviewer: 1</w:t>
            </w:r>
          </w:p>
        </w:tc>
      </w:tr>
      <w:tr w:rsidR="00815FF0" w:rsidRPr="00457A64" w14:paraId="7AABAD28" w14:textId="7937B50F" w:rsidTr="00582B5C">
        <w:trPr>
          <w:trHeight w:val="300"/>
        </w:trPr>
        <w:tc>
          <w:tcPr>
            <w:tcW w:w="704" w:type="dxa"/>
          </w:tcPr>
          <w:p w14:paraId="17AD71E1" w14:textId="42746704" w:rsidR="00815FF0" w:rsidRPr="00457A64" w:rsidRDefault="00815FF0">
            <w:r>
              <w:t>1.</w:t>
            </w:r>
            <w:r w:rsidR="00AC075C">
              <w:t>1</w:t>
            </w:r>
          </w:p>
        </w:tc>
        <w:tc>
          <w:tcPr>
            <w:tcW w:w="6108" w:type="dxa"/>
            <w:noWrap/>
            <w:hideMark/>
          </w:tcPr>
          <w:p w14:paraId="478CABE8" w14:textId="46A7351D" w:rsidR="00815FF0" w:rsidRPr="00457A64" w:rsidRDefault="00815FF0">
            <w:r w:rsidRPr="00457A64">
              <w:t>I understand the value of automating these tasks, but the final outputs = displays are no different from what we have been used to seeing for years. In other words, there is no advance in terms of data visualization.</w:t>
            </w:r>
          </w:p>
        </w:tc>
        <w:tc>
          <w:tcPr>
            <w:tcW w:w="6138" w:type="dxa"/>
          </w:tcPr>
          <w:p w14:paraId="692A01A0" w14:textId="0CFE4F5C" w:rsidR="00815FF0" w:rsidRPr="00457A64" w:rsidRDefault="00547D74" w:rsidP="00DE3FA3">
            <w:commentRangeStart w:id="0"/>
            <w:del w:id="1" w:author="Julian Higgins" w:date="2020-04-03T16:23:00Z">
              <w:r w:rsidDel="00386DCD">
                <w:delText>?</w:delText>
              </w:r>
              <w:commentRangeEnd w:id="0"/>
              <w:r w:rsidR="00DE3FA3" w:rsidDel="00386DCD">
                <w:rPr>
                  <w:rStyle w:val="CommentReference"/>
                </w:rPr>
                <w:commentReference w:id="0"/>
              </w:r>
            </w:del>
            <w:ins w:id="2" w:author="Julian Higgins" w:date="2020-04-03T16:24:00Z">
              <w:r w:rsidR="00386DCD">
                <w:t xml:space="preserve">It is true that the displays have been around for a long time, and that there is no </w:t>
              </w:r>
              <w:proofErr w:type="gramStart"/>
              <w:r w:rsidR="00386DCD">
                <w:t>particular novelty</w:t>
              </w:r>
              <w:proofErr w:type="gramEnd"/>
              <w:r w:rsidR="00386DCD">
                <w:t xml:space="preserve"> in the data visualization. Our tool fills a practical gap in the toolkit available to systematic reviewers, and the editor has </w:t>
              </w:r>
              <w:proofErr w:type="gramStart"/>
              <w:r w:rsidR="00386DCD">
                <w:t>indicate</w:t>
              </w:r>
              <w:proofErr w:type="gramEnd"/>
              <w:r w:rsidR="00386DCD">
                <w:t xml:space="preserve"> that it</w:t>
              </w:r>
            </w:ins>
            <w:ins w:id="3" w:author="Julian Higgins" w:date="2020-04-03T16:25:00Z">
              <w:r w:rsidR="00386DCD">
                <w:t xml:space="preserve"> is therefore of interest for the special issue.</w:t>
              </w:r>
            </w:ins>
          </w:p>
        </w:tc>
      </w:tr>
      <w:tr w:rsidR="00815FF0" w:rsidRPr="00457A64" w14:paraId="65D6D293" w14:textId="0B8D36A9" w:rsidTr="00582B5C">
        <w:trPr>
          <w:trHeight w:val="300"/>
        </w:trPr>
        <w:tc>
          <w:tcPr>
            <w:tcW w:w="704" w:type="dxa"/>
          </w:tcPr>
          <w:p w14:paraId="55CD2C90" w14:textId="66C71A89" w:rsidR="00815FF0" w:rsidRPr="00457A64" w:rsidRDefault="00815FF0">
            <w:r>
              <w:t>1.</w:t>
            </w:r>
            <w:r w:rsidR="00AC075C">
              <w:t>2</w:t>
            </w:r>
          </w:p>
        </w:tc>
        <w:tc>
          <w:tcPr>
            <w:tcW w:w="6108" w:type="dxa"/>
            <w:noWrap/>
            <w:hideMark/>
          </w:tcPr>
          <w:p w14:paraId="271EDB7B" w14:textId="24DD387F" w:rsidR="00815FF0" w:rsidRPr="00457A64" w:rsidRDefault="00815FF0">
            <w:r w:rsidRPr="00457A64">
              <w:t>The manuscript is not all that easy to follow. I must admit that I am not used to reading a manuscript describing a software package. However, at the same time, I suspect that this special issue in RSM is not intended to be a collection of users’ guides for new packages but rather a collection of scientific papers exploring and proposing new methods for data visualization.</w:t>
            </w:r>
          </w:p>
        </w:tc>
        <w:tc>
          <w:tcPr>
            <w:tcW w:w="6138" w:type="dxa"/>
          </w:tcPr>
          <w:p w14:paraId="39927F57" w14:textId="667366EE" w:rsidR="00815FF0" w:rsidRDefault="00DE3FA3">
            <w:r>
              <w:t xml:space="preserve">We have made a range of general </w:t>
            </w:r>
            <w:r w:rsidR="004D28AF">
              <w:t>edits</w:t>
            </w:r>
            <w:r>
              <w:t xml:space="preserve"> </w:t>
            </w:r>
            <w:proofErr w:type="gramStart"/>
            <w:r>
              <w:t>in an effort to</w:t>
            </w:r>
            <w:proofErr w:type="gramEnd"/>
            <w:r>
              <w:t xml:space="preserve"> improve the clarity and flow of the </w:t>
            </w:r>
            <w:r w:rsidR="004D28AF">
              <w:t xml:space="preserve">manuscript. </w:t>
            </w:r>
            <w:commentRangeStart w:id="4"/>
            <w:proofErr w:type="gramStart"/>
            <w:r w:rsidR="004D28AF">
              <w:t>In particular, we</w:t>
            </w:r>
            <w:proofErr w:type="gramEnd"/>
            <w:r w:rsidR="004D28AF">
              <w:t xml:space="preserve"> have</w:t>
            </w:r>
            <w:commentRangeEnd w:id="4"/>
            <w:r w:rsidR="00945E79">
              <w:rPr>
                <w:rStyle w:val="CommentReference"/>
              </w:rPr>
              <w:commentReference w:id="4"/>
            </w:r>
            <w:r w:rsidR="004D28AF">
              <w:t>:</w:t>
            </w:r>
          </w:p>
          <w:p w14:paraId="70E52FD8" w14:textId="77777777" w:rsidR="004D28AF" w:rsidRDefault="004D28AF"/>
          <w:p w14:paraId="4376BB93" w14:textId="3407CED0" w:rsidR="004D28AF" w:rsidRPr="00F56D46" w:rsidRDefault="004D28AF">
            <w:pPr>
              <w:rPr>
                <w:b/>
                <w:bCs/>
              </w:rPr>
            </w:pPr>
          </w:p>
        </w:tc>
      </w:tr>
      <w:tr w:rsidR="00815FF0" w:rsidRPr="00457A64" w14:paraId="43BC869D" w14:textId="176C9966" w:rsidTr="00582B5C">
        <w:trPr>
          <w:trHeight w:val="300"/>
        </w:trPr>
        <w:tc>
          <w:tcPr>
            <w:tcW w:w="704" w:type="dxa"/>
          </w:tcPr>
          <w:p w14:paraId="48FDA2C0" w14:textId="019D146F" w:rsidR="00815FF0" w:rsidRPr="00457A64" w:rsidRDefault="00815FF0">
            <w:r>
              <w:t>1.</w:t>
            </w:r>
            <w:r w:rsidR="00AC075C">
              <w:t>3</w:t>
            </w:r>
          </w:p>
        </w:tc>
        <w:tc>
          <w:tcPr>
            <w:tcW w:w="6108" w:type="dxa"/>
            <w:noWrap/>
            <w:hideMark/>
          </w:tcPr>
          <w:p w14:paraId="3D8573E9" w14:textId="0B2C9931" w:rsidR="00815FF0" w:rsidRPr="00457A64" w:rsidRDefault="00815FF0">
            <w:r w:rsidRPr="00457A64">
              <w:t>On page 3, the reference #5 should be for QUADAS-2, and a reference #31 should come here for ROBIS.</w:t>
            </w:r>
          </w:p>
        </w:tc>
        <w:tc>
          <w:tcPr>
            <w:tcW w:w="6138" w:type="dxa"/>
          </w:tcPr>
          <w:p w14:paraId="3C458A90" w14:textId="2A9E5EB2" w:rsidR="00815FF0" w:rsidRPr="00457A64" w:rsidRDefault="00A50472">
            <w:r>
              <w:t>We have corrected these referencing errors.</w:t>
            </w:r>
          </w:p>
        </w:tc>
      </w:tr>
      <w:tr w:rsidR="00815FF0" w:rsidRPr="00457A64" w14:paraId="357BBA57" w14:textId="52E18C1B" w:rsidTr="00705B14">
        <w:trPr>
          <w:trHeight w:val="300"/>
        </w:trPr>
        <w:tc>
          <w:tcPr>
            <w:tcW w:w="12950" w:type="dxa"/>
            <w:gridSpan w:val="3"/>
            <w:shd w:val="clear" w:color="auto" w:fill="D9D9D9" w:themeFill="background1" w:themeFillShade="D9"/>
          </w:tcPr>
          <w:p w14:paraId="31C8C0D3" w14:textId="43B42BAE" w:rsidR="00815FF0" w:rsidRPr="00457A64" w:rsidRDefault="00815FF0">
            <w:r w:rsidRPr="00457A64">
              <w:t>Reviewer: 2</w:t>
            </w:r>
          </w:p>
        </w:tc>
      </w:tr>
      <w:tr w:rsidR="00815FF0" w:rsidRPr="00457A64" w14:paraId="22681399" w14:textId="1FBF8A9C" w:rsidTr="00582B5C">
        <w:trPr>
          <w:trHeight w:val="300"/>
        </w:trPr>
        <w:tc>
          <w:tcPr>
            <w:tcW w:w="704" w:type="dxa"/>
          </w:tcPr>
          <w:p w14:paraId="3E5D28D9" w14:textId="4862E312" w:rsidR="00815FF0" w:rsidRPr="00457A64" w:rsidRDefault="00815FF0">
            <w:r>
              <w:t>2.</w:t>
            </w:r>
            <w:r w:rsidR="00CC3EBC">
              <w:t>1</w:t>
            </w:r>
          </w:p>
        </w:tc>
        <w:tc>
          <w:tcPr>
            <w:tcW w:w="6108" w:type="dxa"/>
            <w:noWrap/>
            <w:hideMark/>
          </w:tcPr>
          <w:p w14:paraId="50853C53" w14:textId="162FAF1A" w:rsidR="00815FF0" w:rsidRPr="00457A64" w:rsidRDefault="00815FF0">
            <w:r w:rsidRPr="00457A64">
              <w:t xml:space="preserve">I would suggest </w:t>
            </w:r>
            <w:proofErr w:type="gramStart"/>
            <w:r w:rsidRPr="00457A64">
              <w:t>to explain</w:t>
            </w:r>
            <w:proofErr w:type="gramEnd"/>
            <w:r w:rsidRPr="00457A64">
              <w:t xml:space="preserve"> what is </w:t>
            </w:r>
            <w:proofErr w:type="spellStart"/>
            <w:r w:rsidRPr="00457A64">
              <w:t>robvis</w:t>
            </w:r>
            <w:proofErr w:type="spellEnd"/>
            <w:r w:rsidRPr="00457A64">
              <w:t xml:space="preserve"> in a bracket after the word, so the readers would know from the title where does the acronym come from</w:t>
            </w:r>
          </w:p>
        </w:tc>
        <w:tc>
          <w:tcPr>
            <w:tcW w:w="6138" w:type="dxa"/>
          </w:tcPr>
          <w:p w14:paraId="123543DD" w14:textId="053A17CD" w:rsidR="00815FF0" w:rsidRPr="002833F8" w:rsidRDefault="00815FF0">
            <w:r w:rsidRPr="002833F8">
              <w:t>We have added an explanation of the acronym to the title</w:t>
            </w:r>
            <w:r w:rsidR="00D9349B" w:rsidRPr="002833F8">
              <w:t>:</w:t>
            </w:r>
            <w:r w:rsidRPr="002833F8">
              <w:t xml:space="preserve"> </w:t>
            </w:r>
            <w:commentRangeStart w:id="5"/>
            <w:r w:rsidR="002833F8" w:rsidRPr="002833F8">
              <w:t>“</w:t>
            </w:r>
            <w:del w:id="6" w:author="Julian Higgins" w:date="2020-04-03T16:41:00Z">
              <w:r w:rsidR="002833F8" w:rsidRPr="002833F8" w:rsidDel="00C464E6">
                <w:delText>robvis (</w:delText>
              </w:r>
            </w:del>
            <w:r w:rsidR="002833F8" w:rsidRPr="002833F8">
              <w:t xml:space="preserve">Risk-Of-Bias </w:t>
            </w:r>
            <w:proofErr w:type="spellStart"/>
            <w:r w:rsidR="002833F8" w:rsidRPr="002833F8">
              <w:t>VISualization</w:t>
            </w:r>
            <w:proofErr w:type="spellEnd"/>
            <w:ins w:id="7" w:author="Julian Higgins" w:date="2020-04-03T16:42:00Z">
              <w:r w:rsidR="00C464E6">
                <w:t xml:space="preserve"> (</w:t>
              </w:r>
              <w:commentRangeStart w:id="8"/>
              <w:proofErr w:type="spellStart"/>
              <w:r w:rsidR="00C464E6">
                <w:t>robvis</w:t>
              </w:r>
              <w:commentRangeEnd w:id="8"/>
              <w:proofErr w:type="spellEnd"/>
              <w:r w:rsidR="00C464E6">
                <w:rPr>
                  <w:rStyle w:val="CommentReference"/>
                </w:rPr>
                <w:commentReference w:id="8"/>
              </w:r>
            </w:ins>
            <w:r w:rsidR="002833F8" w:rsidRPr="002833F8">
              <w:t xml:space="preserve">): </w:t>
            </w:r>
            <w:proofErr w:type="gramStart"/>
            <w:r w:rsidR="002833F8" w:rsidRPr="002833F8">
              <w:t>an</w:t>
            </w:r>
            <w:proofErr w:type="gramEnd"/>
            <w:r w:rsidR="002833F8" w:rsidRPr="002833F8">
              <w:t xml:space="preserve"> R package and Shiny web app for visualizing risk-of-bias assessmen</w:t>
            </w:r>
            <w:r w:rsidR="002833F8">
              <w:t>ts”</w:t>
            </w:r>
            <w:commentRangeEnd w:id="5"/>
            <w:r w:rsidR="002833F8">
              <w:rPr>
                <w:rStyle w:val="CommentReference"/>
              </w:rPr>
              <w:commentReference w:id="5"/>
            </w:r>
          </w:p>
        </w:tc>
      </w:tr>
      <w:tr w:rsidR="00815FF0" w:rsidRPr="00457A64" w14:paraId="52CC8942" w14:textId="08644F74" w:rsidTr="00582B5C">
        <w:trPr>
          <w:trHeight w:val="300"/>
        </w:trPr>
        <w:tc>
          <w:tcPr>
            <w:tcW w:w="704" w:type="dxa"/>
          </w:tcPr>
          <w:p w14:paraId="35DDB623" w14:textId="7293941B" w:rsidR="00815FF0" w:rsidRPr="00457A64" w:rsidRDefault="00815FF0">
            <w:r>
              <w:t>2.</w:t>
            </w:r>
            <w:r w:rsidR="00CC3EBC">
              <w:t>2</w:t>
            </w:r>
          </w:p>
        </w:tc>
        <w:tc>
          <w:tcPr>
            <w:tcW w:w="6108" w:type="dxa"/>
            <w:noWrap/>
            <w:hideMark/>
          </w:tcPr>
          <w:p w14:paraId="72341312" w14:textId="204845B9" w:rsidR="00815FF0" w:rsidRPr="00457A64" w:rsidRDefault="00815FF0">
            <w:r w:rsidRPr="00457A64">
              <w:t>Risk of bias expression is interchangeably used with dashes and without dashes (risk-of-bias vs risk of bias); it would be good to use one versus another consistently.</w:t>
            </w:r>
          </w:p>
        </w:tc>
        <w:tc>
          <w:tcPr>
            <w:tcW w:w="6138" w:type="dxa"/>
          </w:tcPr>
          <w:p w14:paraId="18642789" w14:textId="7798C0C4" w:rsidR="00815FF0" w:rsidRDefault="00815FF0" w:rsidP="00D1671A">
            <w:del w:id="9" w:author="Julian Higgins" w:date="2020-04-03T16:43:00Z">
              <w:r w:rsidDel="00C464E6">
                <w:delText>Within the manuscript</w:delText>
              </w:r>
            </w:del>
            <w:ins w:id="10" w:author="Julian Higgins" w:date="2020-04-03T16:43:00Z">
              <w:r w:rsidR="00C464E6">
                <w:t>In line with traditional English grammar</w:t>
              </w:r>
            </w:ins>
            <w:r>
              <w:t xml:space="preserve">, </w:t>
            </w:r>
            <w:r w:rsidR="00844BD6">
              <w:t xml:space="preserve">we use dashes </w:t>
            </w:r>
            <w:r>
              <w:t>when the phrase is used as a compound adjective (e.g. “</w:t>
            </w:r>
            <w:r w:rsidRPr="003F44A8">
              <w:t>risk-of-bias assessment</w:t>
            </w:r>
            <w:r>
              <w:t>”)</w:t>
            </w:r>
            <w:r w:rsidR="008A1D50">
              <w:t xml:space="preserve"> </w:t>
            </w:r>
            <w:r>
              <w:t xml:space="preserve">and </w:t>
            </w:r>
            <w:r w:rsidR="00844BD6">
              <w:t>no dashes</w:t>
            </w:r>
            <w:r>
              <w:t xml:space="preserve"> when </w:t>
            </w:r>
            <w:r w:rsidR="008A1D50">
              <w:t>the phrase i</w:t>
            </w:r>
            <w:r>
              <w:t>s used as a noun (e.g. “</w:t>
            </w:r>
            <w:r w:rsidRPr="00D1671A">
              <w:t>assessing risk of bias in systematic reviews</w:t>
            </w:r>
            <w:r>
              <w:t xml:space="preserve">”). </w:t>
            </w:r>
            <w:r w:rsidR="00D9349B">
              <w:t>We have confirmed that this approach is consistent across the manuscript.</w:t>
            </w:r>
          </w:p>
          <w:p w14:paraId="125D47D0" w14:textId="77777777" w:rsidR="00815FF0" w:rsidRPr="00457A64" w:rsidRDefault="00815FF0" w:rsidP="00D1671A"/>
          <w:p w14:paraId="0B48C240" w14:textId="6A57186A" w:rsidR="00815FF0" w:rsidRPr="00457A64" w:rsidRDefault="00815FF0"/>
        </w:tc>
      </w:tr>
      <w:tr w:rsidR="00815FF0" w:rsidRPr="00457A64" w14:paraId="0C3C68FB" w14:textId="0150D211" w:rsidTr="00582B5C">
        <w:trPr>
          <w:trHeight w:val="300"/>
        </w:trPr>
        <w:tc>
          <w:tcPr>
            <w:tcW w:w="704" w:type="dxa"/>
          </w:tcPr>
          <w:p w14:paraId="405D93D2" w14:textId="6B13E065" w:rsidR="00815FF0" w:rsidRPr="00457A64" w:rsidRDefault="00815FF0">
            <w:r>
              <w:t>2.</w:t>
            </w:r>
            <w:r w:rsidR="00CC3EBC">
              <w:t>3</w:t>
            </w:r>
          </w:p>
        </w:tc>
        <w:tc>
          <w:tcPr>
            <w:tcW w:w="6108" w:type="dxa"/>
            <w:noWrap/>
            <w:hideMark/>
          </w:tcPr>
          <w:p w14:paraId="0BBA7C3A" w14:textId="0FA79BF5" w:rsidR="00815FF0" w:rsidRPr="00457A64" w:rsidRDefault="00815FF0">
            <w:r w:rsidRPr="00457A64">
              <w:t xml:space="preserve">Randomized trials vs randomized controlled trials – suggest using one term </w:t>
            </w:r>
            <w:proofErr w:type="gramStart"/>
            <w:r w:rsidRPr="00457A64">
              <w:t>uniformly;</w:t>
            </w:r>
            <w:proofErr w:type="gramEnd"/>
            <w:r w:rsidRPr="00457A64">
              <w:t xml:space="preserve"> perhaps the second one and acronym RCT.</w:t>
            </w:r>
          </w:p>
        </w:tc>
        <w:tc>
          <w:tcPr>
            <w:tcW w:w="6138" w:type="dxa"/>
          </w:tcPr>
          <w:p w14:paraId="14978E3A" w14:textId="70DDD9E5" w:rsidR="00815FF0" w:rsidRPr="00457A64" w:rsidRDefault="00815FF0">
            <w:r>
              <w:t>We have replaced all occurrences of “randomized trial” with “</w:t>
            </w:r>
            <w:r w:rsidRPr="00457A64">
              <w:t xml:space="preserve">randomized </w:t>
            </w:r>
            <w:commentRangeStart w:id="11"/>
            <w:r w:rsidRPr="00457A64">
              <w:t xml:space="preserve">controlled </w:t>
            </w:r>
            <w:commentRangeEnd w:id="11"/>
            <w:r w:rsidR="00C464E6">
              <w:rPr>
                <w:rStyle w:val="CommentReference"/>
              </w:rPr>
              <w:commentReference w:id="11"/>
            </w:r>
            <w:r w:rsidRPr="00457A64">
              <w:t>trial</w:t>
            </w:r>
            <w:r w:rsidR="00993C63">
              <w:t>”</w:t>
            </w:r>
          </w:p>
        </w:tc>
      </w:tr>
      <w:tr w:rsidR="00815FF0" w:rsidRPr="00457A64" w14:paraId="48FF8CBA" w14:textId="343ABC61" w:rsidTr="00582B5C">
        <w:trPr>
          <w:trHeight w:val="300"/>
        </w:trPr>
        <w:tc>
          <w:tcPr>
            <w:tcW w:w="704" w:type="dxa"/>
          </w:tcPr>
          <w:p w14:paraId="790DD86B" w14:textId="7CB6E7AB" w:rsidR="00815FF0" w:rsidRPr="00457A64" w:rsidRDefault="00815FF0">
            <w:r>
              <w:t>2.</w:t>
            </w:r>
            <w:r w:rsidR="00CC3EBC">
              <w:t>4</w:t>
            </w:r>
          </w:p>
        </w:tc>
        <w:tc>
          <w:tcPr>
            <w:tcW w:w="6108" w:type="dxa"/>
            <w:noWrap/>
            <w:hideMark/>
          </w:tcPr>
          <w:p w14:paraId="519129DB" w14:textId="08BDEBDB" w:rsidR="00815FF0" w:rsidRPr="00457A64" w:rsidRDefault="00815FF0">
            <w:r w:rsidRPr="00457A64">
              <w:t xml:space="preserve">Word “Fortunately” appears a bit colloquial. Suggest </w:t>
            </w:r>
            <w:proofErr w:type="gramStart"/>
            <w:r w:rsidRPr="00457A64">
              <w:t>to revise</w:t>
            </w:r>
            <w:proofErr w:type="gramEnd"/>
            <w:r w:rsidRPr="00457A64">
              <w:t xml:space="preserve"> the sentence with this word, without using it.</w:t>
            </w:r>
          </w:p>
        </w:tc>
        <w:tc>
          <w:tcPr>
            <w:tcW w:w="6138" w:type="dxa"/>
          </w:tcPr>
          <w:p w14:paraId="4C59B0C3" w14:textId="2685CE00" w:rsidR="00815FF0" w:rsidRPr="00457A64" w:rsidRDefault="008A4A57">
            <w:r>
              <w:t xml:space="preserve">We have revised this sentence to read: </w:t>
            </w:r>
            <w:r w:rsidR="001B549E">
              <w:t>“</w:t>
            </w:r>
            <w:r w:rsidR="001B549E" w:rsidRPr="001B549E">
              <w:t xml:space="preserve">However, it is now </w:t>
            </w:r>
            <w:del w:id="12" w:author="Julian Higgins" w:date="2020-04-03T16:45:00Z">
              <w:r w:rsidR="001B549E" w:rsidRPr="001B549E" w:rsidDel="00C464E6">
                <w:delText>easier than ever</w:delText>
              </w:r>
            </w:del>
            <w:ins w:id="13" w:author="Julian Higgins" w:date="2020-04-03T17:01:00Z">
              <w:r w:rsidR="00BB3FA7">
                <w:t>straightforward</w:t>
              </w:r>
            </w:ins>
            <w:r w:rsidR="001B549E" w:rsidRPr="001B549E">
              <w:t xml:space="preserve"> to produce such a tool, thanks to the availability of powerful </w:t>
            </w:r>
            <w:r w:rsidR="006E0FBD">
              <w:t>software</w:t>
            </w:r>
            <w:r w:rsidR="001B549E" w:rsidRPr="001B549E">
              <w:t xml:space="preserve"> including R, RStudio and Shiny (an R package for building interactive web apps)</w:t>
            </w:r>
            <w:r w:rsidR="001B549E">
              <w:t>”</w:t>
            </w:r>
          </w:p>
        </w:tc>
      </w:tr>
      <w:tr w:rsidR="00815FF0" w:rsidRPr="00457A64" w14:paraId="170902F8" w14:textId="2C67C37D" w:rsidTr="00582B5C">
        <w:trPr>
          <w:trHeight w:val="300"/>
        </w:trPr>
        <w:tc>
          <w:tcPr>
            <w:tcW w:w="704" w:type="dxa"/>
          </w:tcPr>
          <w:p w14:paraId="6471B3DA" w14:textId="7E6CDEE6" w:rsidR="00815FF0" w:rsidRPr="00457A64" w:rsidRDefault="00815FF0">
            <w:r>
              <w:t>2.</w:t>
            </w:r>
            <w:r w:rsidR="00CC3EBC">
              <w:t>5</w:t>
            </w:r>
          </w:p>
        </w:tc>
        <w:tc>
          <w:tcPr>
            <w:tcW w:w="6108" w:type="dxa"/>
            <w:noWrap/>
            <w:hideMark/>
          </w:tcPr>
          <w:p w14:paraId="167163A9" w14:textId="2C16C000" w:rsidR="00815FF0" w:rsidRPr="00457A64" w:rsidRDefault="00815FF0">
            <w:r w:rsidRPr="00457A64">
              <w:t>Acronyms RoB 2, ROBINS-I and ROBIS should be explained at the first mention -become unmanageable – should it be: becomes unmanageable?</w:t>
            </w:r>
          </w:p>
        </w:tc>
        <w:tc>
          <w:tcPr>
            <w:tcW w:w="6138" w:type="dxa"/>
          </w:tcPr>
          <w:p w14:paraId="4E519CDF" w14:textId="2F888A5B" w:rsidR="00815FF0" w:rsidRDefault="00815FF0">
            <w:r>
              <w:t>We have added an explanation of each acronym after its first occurrence in the manuscript. We have replaced “become” with “becomes”</w:t>
            </w:r>
            <w:r w:rsidR="00643377">
              <w:t>.</w:t>
            </w:r>
          </w:p>
          <w:p w14:paraId="23C36CC7" w14:textId="1AA49B0E" w:rsidR="00815FF0" w:rsidRPr="00457A64" w:rsidRDefault="00815FF0"/>
        </w:tc>
      </w:tr>
      <w:tr w:rsidR="00815FF0" w:rsidRPr="00457A64" w14:paraId="1E66A488" w14:textId="1B30C405" w:rsidTr="00582B5C">
        <w:trPr>
          <w:trHeight w:val="300"/>
        </w:trPr>
        <w:tc>
          <w:tcPr>
            <w:tcW w:w="704" w:type="dxa"/>
          </w:tcPr>
          <w:p w14:paraId="4AFAB99E" w14:textId="4CF98738" w:rsidR="00815FF0" w:rsidRPr="00457A64" w:rsidRDefault="00815FF0">
            <w:r>
              <w:lastRenderedPageBreak/>
              <w:t>2.</w:t>
            </w:r>
            <w:r w:rsidR="00CC3EBC">
              <w:t>6</w:t>
            </w:r>
          </w:p>
        </w:tc>
        <w:tc>
          <w:tcPr>
            <w:tcW w:w="6108" w:type="dxa"/>
            <w:noWrap/>
            <w:hideMark/>
          </w:tcPr>
          <w:p w14:paraId="4FC39CE4" w14:textId="7FD08A1A" w:rsidR="00815FF0" w:rsidRPr="00457A64" w:rsidRDefault="00815FF0">
            <w:r w:rsidRPr="00457A64">
              <w:t>In a section starting with Fortunately, there is a typo in the bracket in the third row.</w:t>
            </w:r>
          </w:p>
        </w:tc>
        <w:tc>
          <w:tcPr>
            <w:tcW w:w="6138" w:type="dxa"/>
          </w:tcPr>
          <w:p w14:paraId="38DCB05C" w14:textId="05027C90" w:rsidR="00815FF0" w:rsidRPr="00457A64" w:rsidRDefault="00815FF0">
            <w:r>
              <w:t xml:space="preserve">We assume that this comment refers to the unusual capitalization of “(Risk </w:t>
            </w:r>
            <w:proofErr w:type="gramStart"/>
            <w:r>
              <w:t>Of</w:t>
            </w:r>
            <w:proofErr w:type="gramEnd"/>
            <w:r>
              <w:t xml:space="preserve"> Bias </w:t>
            </w:r>
            <w:proofErr w:type="spellStart"/>
            <w:r>
              <w:t>VISualiation</w:t>
            </w:r>
            <w:proofErr w:type="spellEnd"/>
            <w:r>
              <w:t>)”</w:t>
            </w:r>
            <w:r w:rsidR="00F24DFF">
              <w:t>. T</w:t>
            </w:r>
            <w:r>
              <w:t xml:space="preserve">his </w:t>
            </w:r>
            <w:r w:rsidR="00F24DFF">
              <w:t>is</w:t>
            </w:r>
            <w:r>
              <w:t xml:space="preserve"> intentional, to help illustrate where the “</w:t>
            </w:r>
            <w:proofErr w:type="spellStart"/>
            <w:r>
              <w:t>robvis</w:t>
            </w:r>
            <w:proofErr w:type="spellEnd"/>
            <w:r>
              <w:t>” acronym comes from.</w:t>
            </w:r>
            <w:r w:rsidR="00B80FD2">
              <w:t xml:space="preserve"> </w:t>
            </w:r>
          </w:p>
        </w:tc>
      </w:tr>
      <w:tr w:rsidR="00815FF0" w:rsidRPr="00457A64" w14:paraId="62E97FD9" w14:textId="05668A46" w:rsidTr="00582B5C">
        <w:trPr>
          <w:trHeight w:val="300"/>
        </w:trPr>
        <w:tc>
          <w:tcPr>
            <w:tcW w:w="704" w:type="dxa"/>
          </w:tcPr>
          <w:p w14:paraId="65D68722" w14:textId="7C52EDB2" w:rsidR="00815FF0" w:rsidRPr="00457A64" w:rsidRDefault="00815FF0">
            <w:r>
              <w:t>2.</w:t>
            </w:r>
            <w:r w:rsidR="00CC3EBC">
              <w:t>7</w:t>
            </w:r>
          </w:p>
        </w:tc>
        <w:tc>
          <w:tcPr>
            <w:tcW w:w="6108" w:type="dxa"/>
            <w:noWrap/>
            <w:hideMark/>
          </w:tcPr>
          <w:p w14:paraId="62C2B6BE" w14:textId="7E4EF9EF" w:rsidR="00815FF0" w:rsidRPr="00457A64" w:rsidRDefault="00815FF0">
            <w:r w:rsidRPr="00457A64">
              <w:t>“Originally created for use…” – any reference about who created it?</w:t>
            </w:r>
          </w:p>
        </w:tc>
        <w:tc>
          <w:tcPr>
            <w:tcW w:w="6138" w:type="dxa"/>
          </w:tcPr>
          <w:p w14:paraId="49D35288" w14:textId="5F7C720A" w:rsidR="00815FF0" w:rsidRPr="00457A64" w:rsidRDefault="00815FF0" w:rsidP="00342E2F">
            <w:r>
              <w:t xml:space="preserve">The phrasing of this sentence made it appear that the tool was originally developed by another group and </w:t>
            </w:r>
            <w:r w:rsidR="00342E2F">
              <w:t>that we a</w:t>
            </w:r>
            <w:r>
              <w:t xml:space="preserve">dapted </w:t>
            </w:r>
            <w:r w:rsidR="00342E2F">
              <w:t>it for wider use</w:t>
            </w:r>
            <w:r w:rsidR="00B65974">
              <w:t>.</w:t>
            </w:r>
            <w:r>
              <w:t xml:space="preserve"> We have changed the language in this sentence to make our point clearer: “</w:t>
            </w:r>
            <w:r w:rsidRPr="00F07D94">
              <w:t>While primarily designed for use with the major risk-of-bias assessment tools used in health research</w:t>
            </w:r>
            <w:r w:rsidR="00112FC0">
              <w:t xml:space="preserve"> </w:t>
            </w:r>
            <w:r w:rsidR="00112FC0" w:rsidRPr="00112FC0">
              <w:t>(ROB2, ROBINS-I &amp; QUADAS-2)</w:t>
            </w:r>
            <w:r w:rsidRPr="00F07D94">
              <w:t>, the tool allows users to visualize the results from any domain-based risk-of-bias assessment or quality appraisal tool.</w:t>
            </w:r>
            <w:r>
              <w:t xml:space="preserve">” </w:t>
            </w:r>
          </w:p>
        </w:tc>
      </w:tr>
      <w:tr w:rsidR="00815FF0" w:rsidRPr="00457A64" w14:paraId="04570D88" w14:textId="4B120099" w:rsidTr="00582B5C">
        <w:trPr>
          <w:trHeight w:val="300"/>
        </w:trPr>
        <w:tc>
          <w:tcPr>
            <w:tcW w:w="704" w:type="dxa"/>
          </w:tcPr>
          <w:p w14:paraId="5660388B" w14:textId="779BBC03" w:rsidR="00815FF0" w:rsidRPr="00457A64" w:rsidRDefault="00815FF0">
            <w:r>
              <w:t>2.</w:t>
            </w:r>
            <w:r w:rsidR="00CC3EBC">
              <w:t>8</w:t>
            </w:r>
          </w:p>
        </w:tc>
        <w:tc>
          <w:tcPr>
            <w:tcW w:w="6108" w:type="dxa"/>
            <w:noWrap/>
            <w:hideMark/>
          </w:tcPr>
          <w:p w14:paraId="32DA8618" w14:textId="6057F657" w:rsidR="00815FF0" w:rsidRPr="00457A64" w:rsidRDefault="00815FF0">
            <w:r w:rsidRPr="00457A64">
              <w:t>“major risk-of-bias assessment tools used in health research” – please clarify, which tools exactly?</w:t>
            </w:r>
          </w:p>
        </w:tc>
        <w:tc>
          <w:tcPr>
            <w:tcW w:w="6138" w:type="dxa"/>
          </w:tcPr>
          <w:p w14:paraId="0CADDB95" w14:textId="7F024FF8" w:rsidR="00815FF0" w:rsidRPr="00457A64" w:rsidRDefault="00815FF0" w:rsidP="00D13881">
            <w:r>
              <w:t>We have added the tools in parentheses after this statement</w:t>
            </w:r>
            <w:r w:rsidR="00D13881">
              <w:t>, which now reads</w:t>
            </w:r>
            <w:r>
              <w:t>:</w:t>
            </w:r>
            <w:r w:rsidR="00D13881">
              <w:t xml:space="preserve"> </w:t>
            </w:r>
            <w:r>
              <w:t>“</w:t>
            </w:r>
            <w:r w:rsidRPr="00DE6C3F">
              <w:t>major risk-of-bias assessment tools used in health research (ROB2, ROBINS-I &amp; QUADAS-2)</w:t>
            </w:r>
            <w:r>
              <w:t>”</w:t>
            </w:r>
          </w:p>
        </w:tc>
      </w:tr>
      <w:tr w:rsidR="00815FF0" w:rsidRPr="00457A64" w14:paraId="3D1A9FEC" w14:textId="04CD891F" w:rsidTr="00582B5C">
        <w:trPr>
          <w:trHeight w:val="300"/>
        </w:trPr>
        <w:tc>
          <w:tcPr>
            <w:tcW w:w="704" w:type="dxa"/>
          </w:tcPr>
          <w:p w14:paraId="4C406602" w14:textId="3D7395A6" w:rsidR="00815FF0" w:rsidRPr="00457A64" w:rsidRDefault="00815FF0">
            <w:r>
              <w:t>2.</w:t>
            </w:r>
            <w:r w:rsidR="00CC3EBC">
              <w:t>9</w:t>
            </w:r>
          </w:p>
        </w:tc>
        <w:tc>
          <w:tcPr>
            <w:tcW w:w="6108" w:type="dxa"/>
            <w:noWrap/>
            <w:hideMark/>
          </w:tcPr>
          <w:p w14:paraId="1AAEC079" w14:textId="29924E7C" w:rsidR="00815FF0" w:rsidRPr="00457A64" w:rsidRDefault="00815FF0">
            <w:r w:rsidRPr="00457A64">
              <w:t>“contribute to the development version” – please clarify</w:t>
            </w:r>
          </w:p>
        </w:tc>
        <w:tc>
          <w:tcPr>
            <w:tcW w:w="6138" w:type="dxa"/>
          </w:tcPr>
          <w:p w14:paraId="5C122142" w14:textId="7C934BD0" w:rsidR="00815FF0" w:rsidRPr="00457A64" w:rsidRDefault="00815FF0" w:rsidP="00EE5C4F">
            <w:r>
              <w:t>Hosting the package on GitHub allows users to contribute new code to the package</w:t>
            </w:r>
            <w:r w:rsidR="00D23EF0">
              <w:t>.</w:t>
            </w:r>
            <w:r>
              <w:t xml:space="preserve"> We have clarified the language to make this clearer: “</w:t>
            </w:r>
            <w:r w:rsidR="00EE5C4F">
              <w:t xml:space="preserve">. . . </w:t>
            </w:r>
            <w:r w:rsidRPr="00AF1EB9">
              <w:t xml:space="preserve">or </w:t>
            </w:r>
            <w:r w:rsidR="00B323C4">
              <w:t>access</w:t>
            </w:r>
            <w:r w:rsidRPr="00AF1EB9">
              <w:t xml:space="preserve"> and contribute to the open-source code that powers the package via GitHub</w:t>
            </w:r>
            <w:r>
              <w:t>”</w:t>
            </w:r>
          </w:p>
        </w:tc>
      </w:tr>
      <w:tr w:rsidR="00815FF0" w:rsidRPr="00457A64" w14:paraId="227DBEFB" w14:textId="438D31D2" w:rsidTr="00582B5C">
        <w:trPr>
          <w:trHeight w:val="300"/>
        </w:trPr>
        <w:tc>
          <w:tcPr>
            <w:tcW w:w="704" w:type="dxa"/>
          </w:tcPr>
          <w:p w14:paraId="5197FD88" w14:textId="4E04D011" w:rsidR="00815FF0" w:rsidRPr="00457A64" w:rsidRDefault="00815FF0">
            <w:r>
              <w:t>2.1</w:t>
            </w:r>
            <w:r w:rsidR="00CC3EBC">
              <w:t>0</w:t>
            </w:r>
          </w:p>
        </w:tc>
        <w:tc>
          <w:tcPr>
            <w:tcW w:w="6108" w:type="dxa"/>
            <w:noWrap/>
            <w:hideMark/>
          </w:tcPr>
          <w:p w14:paraId="78A9BB27" w14:textId="6CD9AD95" w:rsidR="00815FF0" w:rsidRPr="00457A64" w:rsidRDefault="00815FF0">
            <w:r w:rsidRPr="00457A64">
              <w:t>“to be provided in a specific format” – please clarify in which type of file this table can be prepared, to be imported.</w:t>
            </w:r>
          </w:p>
        </w:tc>
        <w:tc>
          <w:tcPr>
            <w:tcW w:w="6138" w:type="dxa"/>
          </w:tcPr>
          <w:p w14:paraId="1ABD2B58" w14:textId="54978996" w:rsidR="00815FF0" w:rsidRPr="00457A64" w:rsidRDefault="00C37041">
            <w:r>
              <w:t xml:space="preserve">We have changed the wording of this sentence to emphasis that it is referring to how the data </w:t>
            </w:r>
            <w:ins w:id="14" w:author="Julian Higgins" w:date="2020-04-03T16:47:00Z">
              <w:r w:rsidR="00C464E6">
                <w:t>are</w:t>
              </w:r>
            </w:ins>
            <w:del w:id="15" w:author="Julian Higgins" w:date="2020-04-03T16:47:00Z">
              <w:r w:rsidDel="00C464E6">
                <w:delText>is</w:delText>
              </w:r>
            </w:del>
            <w:r>
              <w:t xml:space="preserve"> presented (i.e. the number and content of columns), rather than the file format. </w:t>
            </w:r>
            <w:r w:rsidR="003F6601">
              <w:t>The new sentence reads: “</w:t>
            </w:r>
            <w:proofErr w:type="spellStart"/>
            <w:r w:rsidR="003F6601" w:rsidRPr="003F6601">
              <w:t>robvis</w:t>
            </w:r>
            <w:proofErr w:type="spellEnd"/>
            <w:r w:rsidR="003F6601" w:rsidRPr="003F6601">
              <w:t xml:space="preserve"> expects</w:t>
            </w:r>
            <w:r w:rsidR="003F6601">
              <w:t xml:space="preserve"> the</w:t>
            </w:r>
            <w:r w:rsidR="003F6601" w:rsidRPr="003F6601">
              <w:t xml:space="preserve"> risk-of-bias </w:t>
            </w:r>
            <w:del w:id="16" w:author="Julian Higgins" w:date="2020-04-03T17:04:00Z">
              <w:r w:rsidR="003F6601" w:rsidRPr="003F6601" w:rsidDel="00BB3FA7">
                <w:delText>summary table</w:delText>
              </w:r>
            </w:del>
            <w:ins w:id="17" w:author="Julian Higgins" w:date="2020-04-03T17:04:00Z">
              <w:r w:rsidR="00BB3FA7">
                <w:t>data file</w:t>
              </w:r>
            </w:ins>
            <w:r w:rsidR="003F6601" w:rsidRPr="003F6601">
              <w:t xml:space="preserve"> to be </w:t>
            </w:r>
            <w:r w:rsidR="00BC6D74">
              <w:t>arranged</w:t>
            </w:r>
            <w:r w:rsidR="003F6601" w:rsidRPr="003F6601">
              <w:t xml:space="preserve"> in a specific way (see Table 1 for an example).</w:t>
            </w:r>
            <w:r w:rsidR="003F6601">
              <w:t>”</w:t>
            </w:r>
            <w:r w:rsidR="00D30DC6">
              <w:t xml:space="preserve"> We believe that describing how to load data into R is beyond the scope of this article, and that those </w:t>
            </w:r>
            <w:r w:rsidR="00CA7CE0">
              <w:t xml:space="preserve">who are not comfortable with this step will be more likely to </w:t>
            </w:r>
            <w:r w:rsidR="00280D44">
              <w:t>refer to</w:t>
            </w:r>
            <w:r w:rsidR="00CA7CE0">
              <w:t xml:space="preserve"> the Shiny web ap</w:t>
            </w:r>
            <w:r w:rsidR="00406F59">
              <w:t>p</w:t>
            </w:r>
            <w:r w:rsidR="00280D44">
              <w:t xml:space="preserve"> section</w:t>
            </w:r>
            <w:r w:rsidR="00406F59">
              <w:t xml:space="preserve">, which now has extend guidance </w:t>
            </w:r>
            <w:r w:rsidR="00280D44">
              <w:t xml:space="preserve">on the acceptable </w:t>
            </w:r>
            <w:r w:rsidR="00406F59">
              <w:t>file format</w:t>
            </w:r>
            <w:r w:rsidR="00280D44">
              <w:t>s</w:t>
            </w:r>
            <w:r w:rsidR="00406F59">
              <w:t xml:space="preserve"> (see response to 2.1</w:t>
            </w:r>
            <w:r w:rsidR="005C61D3">
              <w:t>5</w:t>
            </w:r>
            <w:r w:rsidR="00406F59">
              <w:t>).</w:t>
            </w:r>
            <w:r w:rsidR="00CA7CE0">
              <w:t xml:space="preserve"> </w:t>
            </w:r>
          </w:p>
        </w:tc>
      </w:tr>
      <w:tr w:rsidR="00815FF0" w:rsidRPr="00457A64" w14:paraId="22DCC595" w14:textId="66349194" w:rsidTr="00582B5C">
        <w:trPr>
          <w:trHeight w:val="300"/>
        </w:trPr>
        <w:tc>
          <w:tcPr>
            <w:tcW w:w="704" w:type="dxa"/>
          </w:tcPr>
          <w:p w14:paraId="3C47CC8E" w14:textId="374652F4" w:rsidR="00815FF0" w:rsidRPr="00457A64" w:rsidRDefault="00815FF0">
            <w:r>
              <w:t>2.1</w:t>
            </w:r>
            <w:r w:rsidR="00CC3EBC">
              <w:t>1</w:t>
            </w:r>
          </w:p>
        </w:tc>
        <w:tc>
          <w:tcPr>
            <w:tcW w:w="6108" w:type="dxa"/>
            <w:noWrap/>
            <w:hideMark/>
          </w:tcPr>
          <w:p w14:paraId="4D1467BE" w14:textId="75E5125B" w:rsidR="00815FF0" w:rsidRPr="00457A64" w:rsidRDefault="00815FF0">
            <w:r w:rsidRPr="00457A64">
              <w:t>The authors wrote that weights should be written in the final column of the table. It is unclear what exactly they mean by “study precision”.</w:t>
            </w:r>
          </w:p>
        </w:tc>
        <w:tc>
          <w:tcPr>
            <w:tcW w:w="6138" w:type="dxa"/>
          </w:tcPr>
          <w:p w14:paraId="09C1C6F7" w14:textId="269A6218" w:rsidR="00815FF0" w:rsidRPr="00457A64" w:rsidRDefault="00E74854">
            <w:del w:id="18" w:author="Julian Higgins" w:date="2020-04-03T16:47:00Z">
              <w:r w:rsidDel="00C464E6">
                <w:delText xml:space="preserve"> </w:delText>
              </w:r>
            </w:del>
            <w:r w:rsidR="00412811">
              <w:t xml:space="preserve">We have adjusted the text both in the manuscript and </w:t>
            </w:r>
            <w:commentRangeStart w:id="19"/>
            <w:r w:rsidR="00412811">
              <w:t xml:space="preserve">on the online tool </w:t>
            </w:r>
            <w:commentRangeEnd w:id="19"/>
            <w:r w:rsidR="00412811">
              <w:rPr>
                <w:rStyle w:val="CommentReference"/>
              </w:rPr>
              <w:commentReference w:id="19"/>
            </w:r>
            <w:r w:rsidR="00412811">
              <w:t>to make our point clearer: “</w:t>
            </w:r>
            <w:r w:rsidR="00412811" w:rsidRPr="004511ED">
              <w:t xml:space="preserve">The final column contains </w:t>
            </w:r>
            <w:r w:rsidR="00412811">
              <w:t xml:space="preserve">some measure of the </w:t>
            </w:r>
            <w:r w:rsidR="00403E03">
              <w:t>result</w:t>
            </w:r>
            <w:r w:rsidR="00412811">
              <w:t>’s precision</w:t>
            </w:r>
            <w:r w:rsidR="00412811" w:rsidRPr="004511ED">
              <w:t xml:space="preserve"> (e.g. the weight assigned</w:t>
            </w:r>
            <w:r w:rsidR="00757804">
              <w:t xml:space="preserve"> to that result</w:t>
            </w:r>
            <w:r w:rsidR="00412811" w:rsidRPr="004511ED">
              <w:t xml:space="preserve"> in a meta-analysis</w:t>
            </w:r>
            <w:r w:rsidR="00412811">
              <w:t xml:space="preserve">, or if no meta-analysis was </w:t>
            </w:r>
            <w:r w:rsidR="00412811">
              <w:lastRenderedPageBreak/>
              <w:t>performed, the sample size</w:t>
            </w:r>
            <w:r w:rsidR="00536D56">
              <w:t xml:space="preserve"> of the analysis that produced th</w:t>
            </w:r>
            <w:ins w:id="20" w:author="Julian Higgins" w:date="2020-04-03T16:48:00Z">
              <w:r w:rsidR="00C84AD7">
                <w:t>e</w:t>
              </w:r>
            </w:ins>
            <w:del w:id="21" w:author="Julian Higgins" w:date="2020-04-03T16:48:00Z">
              <w:r w:rsidR="00536D56" w:rsidDel="00C84AD7">
                <w:delText>at</w:delText>
              </w:r>
            </w:del>
            <w:r w:rsidR="00536D56">
              <w:t xml:space="preserve"> result</w:t>
            </w:r>
            <w:r w:rsidR="00412811" w:rsidRPr="004511ED">
              <w:t>)</w:t>
            </w:r>
            <w:r w:rsidR="00412811">
              <w:t>.”</w:t>
            </w:r>
          </w:p>
        </w:tc>
      </w:tr>
      <w:tr w:rsidR="00815FF0" w:rsidRPr="00457A64" w14:paraId="04896323" w14:textId="69FAB04B" w:rsidTr="00582B5C">
        <w:trPr>
          <w:trHeight w:val="300"/>
        </w:trPr>
        <w:tc>
          <w:tcPr>
            <w:tcW w:w="704" w:type="dxa"/>
          </w:tcPr>
          <w:p w14:paraId="5C3B978F" w14:textId="516F5A44" w:rsidR="00815FF0" w:rsidRPr="00457A64" w:rsidRDefault="00815FF0">
            <w:r>
              <w:lastRenderedPageBreak/>
              <w:t>2.1</w:t>
            </w:r>
            <w:r w:rsidR="00CC3EBC">
              <w:t>2</w:t>
            </w:r>
          </w:p>
        </w:tc>
        <w:tc>
          <w:tcPr>
            <w:tcW w:w="6108" w:type="dxa"/>
            <w:noWrap/>
            <w:hideMark/>
          </w:tcPr>
          <w:p w14:paraId="0A94ABA4" w14:textId="113C9562" w:rsidR="00815FF0" w:rsidRPr="00457A64" w:rsidRDefault="00815FF0">
            <w:r w:rsidRPr="00457A64">
              <w:t>Regarding “weight assigned in a meta-analysis”, this is also unclear – some studies included in a systematic review will not contribute to any meta-analyses, while some studies will contribute to multiple meta-analyses. On the website that is mentioned in the section 5.2. (www.riskofbias.info) it is mentioned “The final column contains the "Weight" variable, often study sample size or precision” – this is not in line with the text in the manuscript that says “e.g. study precision or the weight assigned in a meta-analysis). The authors should clarify this both in the manuscript, and preferably in the online tool.</w:t>
            </w:r>
          </w:p>
        </w:tc>
        <w:tc>
          <w:tcPr>
            <w:tcW w:w="6138" w:type="dxa"/>
          </w:tcPr>
          <w:p w14:paraId="514A20C9" w14:textId="291060EF" w:rsidR="007226FC" w:rsidRPr="00457A64" w:rsidRDefault="00E67C2C" w:rsidP="000D0E69">
            <w:r>
              <w:t xml:space="preserve">For the main tools, the risk-of-bias assessments should be performed at the result rather than the study level. Thus, a single study may </w:t>
            </w:r>
            <w:r w:rsidR="0046039B">
              <w:t xml:space="preserve">contribute several results </w:t>
            </w:r>
            <w:r w:rsidR="00A31041">
              <w:t xml:space="preserve">to different meta-analyses, but a single </w:t>
            </w:r>
            <w:r w:rsidR="007226FC">
              <w:t>result (with an associated risk of bias judgement) should only contribute to one meta-analysis and so should only have one weight.</w:t>
            </w:r>
            <w:r w:rsidR="000D0E69">
              <w:t xml:space="preserve"> As shown in the response to 2.11</w:t>
            </w:r>
            <w:r w:rsidR="0018137C">
              <w:t xml:space="preserve">, we </w:t>
            </w:r>
            <w:r w:rsidR="000D0E69">
              <w:t>have rewritten this sentence to make our point clearer.</w:t>
            </w:r>
            <w:r w:rsidR="00FF0818">
              <w:t xml:space="preserve"> </w:t>
            </w:r>
            <w:ins w:id="22" w:author="Julian Higgins" w:date="2020-04-03T16:49:00Z">
              <w:r w:rsidR="00C84AD7">
                <w:t>There remains the option of specifying all weights to</w:t>
              </w:r>
            </w:ins>
            <w:ins w:id="23" w:author="Julian Higgins" w:date="2020-04-03T17:06:00Z">
              <w:r w:rsidR="00BB3FA7">
                <w:t xml:space="preserve"> be</w:t>
              </w:r>
            </w:ins>
            <w:bookmarkStart w:id="24" w:name="_GoBack"/>
            <w:bookmarkEnd w:id="24"/>
            <w:ins w:id="25" w:author="Julian Higgins" w:date="2020-04-03T16:49:00Z">
              <w:r w:rsidR="00C84AD7">
                <w:t xml:space="preserve"> 1 </w:t>
              </w:r>
            </w:ins>
            <w:ins w:id="26" w:author="Julian Higgins" w:date="2020-04-03T16:50:00Z">
              <w:r w:rsidR="00C84AD7">
                <w:t>for users who are using the tool for assessments that do not relate to specific results</w:t>
              </w:r>
            </w:ins>
            <w:ins w:id="27" w:author="Julian Higgins" w:date="2020-04-03T17:06:00Z">
              <w:r w:rsidR="00BB3FA7">
                <w:t>, and we now comment on this possibility</w:t>
              </w:r>
            </w:ins>
            <w:ins w:id="28" w:author="Julian Higgins" w:date="2020-04-03T16:50:00Z">
              <w:r w:rsidR="00C84AD7">
                <w:t>.</w:t>
              </w:r>
            </w:ins>
          </w:p>
        </w:tc>
      </w:tr>
      <w:tr w:rsidR="00815FF0" w:rsidRPr="00457A64" w14:paraId="32CF72D0" w14:textId="0C8A0495" w:rsidTr="00582B5C">
        <w:trPr>
          <w:trHeight w:val="300"/>
        </w:trPr>
        <w:tc>
          <w:tcPr>
            <w:tcW w:w="704" w:type="dxa"/>
          </w:tcPr>
          <w:p w14:paraId="049D5B59" w14:textId="3E8A2080" w:rsidR="00815FF0" w:rsidRPr="00457A64" w:rsidRDefault="00815FF0">
            <w:r>
              <w:t>2.1</w:t>
            </w:r>
            <w:r w:rsidR="00CC3EBC">
              <w:t>3</w:t>
            </w:r>
          </w:p>
        </w:tc>
        <w:tc>
          <w:tcPr>
            <w:tcW w:w="6108" w:type="dxa"/>
            <w:noWrap/>
            <w:hideMark/>
          </w:tcPr>
          <w:p w14:paraId="0980F1F8" w14:textId="01A5DCEC" w:rsidR="00815FF0" w:rsidRPr="00457A64" w:rsidRDefault="00815FF0">
            <w:r w:rsidRPr="00457A64">
              <w:t>I have never worked with R. It is unclear where exactly these commands should be written? When you write “To install and load the package”, is this something one would write in the R when the software is opened?</w:t>
            </w:r>
          </w:p>
        </w:tc>
        <w:tc>
          <w:tcPr>
            <w:tcW w:w="6138" w:type="dxa"/>
          </w:tcPr>
          <w:p w14:paraId="25DE813A" w14:textId="7B17E8DA" w:rsidR="00815FF0" w:rsidRPr="00457A64" w:rsidRDefault="00994DD0">
            <w:r>
              <w:t>We had made it clearer that these commands are designed for use in R. This sentence now reads: “</w:t>
            </w:r>
            <w:r w:rsidRPr="00994DD0">
              <w:t>To install and load the package in R, enter the following into the console:</w:t>
            </w:r>
            <w:r>
              <w:t>”</w:t>
            </w:r>
          </w:p>
        </w:tc>
      </w:tr>
      <w:tr w:rsidR="00815FF0" w:rsidRPr="00457A64" w14:paraId="1B8C837B" w14:textId="64105147" w:rsidTr="00582B5C">
        <w:trPr>
          <w:trHeight w:val="300"/>
        </w:trPr>
        <w:tc>
          <w:tcPr>
            <w:tcW w:w="704" w:type="dxa"/>
          </w:tcPr>
          <w:p w14:paraId="6080FE3E" w14:textId="27A749D1" w:rsidR="00815FF0" w:rsidRPr="00457A64" w:rsidRDefault="00815FF0">
            <w:r>
              <w:t>2.1</w:t>
            </w:r>
            <w:r w:rsidR="00CC3EBC">
              <w:t>4</w:t>
            </w:r>
          </w:p>
        </w:tc>
        <w:tc>
          <w:tcPr>
            <w:tcW w:w="6108" w:type="dxa"/>
            <w:noWrap/>
            <w:hideMark/>
          </w:tcPr>
          <w:p w14:paraId="5B74667C" w14:textId="3DEDA288" w:rsidR="00815FF0" w:rsidRPr="00457A64" w:rsidRDefault="00815FF0">
            <w:r w:rsidRPr="00457A64">
              <w:t>Is there any possibility of including a step-by-step approach with R for people who have never used it?</w:t>
            </w:r>
          </w:p>
        </w:tc>
        <w:tc>
          <w:tcPr>
            <w:tcW w:w="6138" w:type="dxa"/>
          </w:tcPr>
          <w:p w14:paraId="610B0E5F" w14:textId="3E4794F4" w:rsidR="00815FF0" w:rsidRPr="00457A64" w:rsidRDefault="00DE2E34">
            <w:r>
              <w:t>A step-by-step approach</w:t>
            </w:r>
            <w:r w:rsidR="0044061A">
              <w:t xml:space="preserve"> with R</w:t>
            </w:r>
            <w:r>
              <w:t xml:space="preserve"> is beyond the scope of this article</w:t>
            </w:r>
            <w:r w:rsidR="00A7311D">
              <w:t xml:space="preserve">, </w:t>
            </w:r>
            <w:r>
              <w:t xml:space="preserve">as </w:t>
            </w:r>
            <w:r w:rsidR="00A7311D">
              <w:t>the documentation that accompanies the</w:t>
            </w:r>
            <w:r w:rsidR="002C2272">
              <w:t xml:space="preserve"> package is quite long.</w:t>
            </w:r>
            <w:r>
              <w:t xml:space="preserve"> However, we have clarified the text around the links to external resources</w:t>
            </w:r>
            <w:r w:rsidR="00DA53C3">
              <w:t xml:space="preserve"> present</w:t>
            </w:r>
            <w:r w:rsidR="00B97E54">
              <w:t>ed at the end of the Introduction</w:t>
            </w:r>
            <w:r>
              <w:t xml:space="preserve"> </w:t>
            </w:r>
            <w:r w:rsidR="007542AF">
              <w:t xml:space="preserve">to make clear that </w:t>
            </w:r>
            <w:r w:rsidR="002C2272">
              <w:t>t</w:t>
            </w:r>
            <w:r w:rsidR="007542AF">
              <w:t>his</w:t>
            </w:r>
            <w:r w:rsidR="002C2272">
              <w:t xml:space="preserve"> level of</w:t>
            </w:r>
            <w:r w:rsidR="007542AF">
              <w:t xml:space="preserve"> </w:t>
            </w:r>
            <w:r w:rsidR="00670950">
              <w:t>guidance is available</w:t>
            </w:r>
            <w:r w:rsidR="002C2272">
              <w:t xml:space="preserve"> elsewhere</w:t>
            </w:r>
            <w:r w:rsidR="00DA53C3">
              <w:t>: “</w:t>
            </w:r>
            <w:r w:rsidR="00DA53C3" w:rsidRPr="00DA53C3">
              <w:t xml:space="preserve">Extended guidance for the tool, including a step-by-step walkthrough for those new to </w:t>
            </w:r>
            <w:r w:rsidR="00147EE9">
              <w:t xml:space="preserve">the </w:t>
            </w:r>
            <w:r w:rsidR="00DA53C3" w:rsidRPr="00DA53C3">
              <w:t>R</w:t>
            </w:r>
            <w:r w:rsidR="00147EE9">
              <w:t xml:space="preserve"> programming environment</w:t>
            </w:r>
            <w:r w:rsidR="00DA53C3" w:rsidRPr="00DA53C3">
              <w:t>, is also available via the “Doing Meta-Analysis in R” online guide.</w:t>
            </w:r>
            <w:r w:rsidR="00DA53C3">
              <w:t>”</w:t>
            </w:r>
          </w:p>
        </w:tc>
      </w:tr>
      <w:tr w:rsidR="00815FF0" w:rsidRPr="00457A64" w14:paraId="1A610836" w14:textId="3D94B686" w:rsidTr="00582B5C">
        <w:trPr>
          <w:trHeight w:val="300"/>
        </w:trPr>
        <w:tc>
          <w:tcPr>
            <w:tcW w:w="704" w:type="dxa"/>
          </w:tcPr>
          <w:p w14:paraId="30895E01" w14:textId="4FA20483" w:rsidR="00815FF0" w:rsidRPr="00457A64" w:rsidRDefault="00815FF0">
            <w:r>
              <w:t>2.1</w:t>
            </w:r>
            <w:r w:rsidR="000C2B33">
              <w:t>5</w:t>
            </w:r>
          </w:p>
        </w:tc>
        <w:tc>
          <w:tcPr>
            <w:tcW w:w="6108" w:type="dxa"/>
            <w:noWrap/>
            <w:hideMark/>
          </w:tcPr>
          <w:p w14:paraId="0F4136DF" w14:textId="3BD87BAD" w:rsidR="00815FF0" w:rsidRDefault="00815FF0">
            <w:r w:rsidRPr="00457A64">
              <w:t>I had trouble using this tool. I went to try and use the web app, as I have never used this tool before. I downloaded example of CVS file that was available on the website, and then I wanted to use it to create a “Traffic light plot”. I uploaded the file, and then chose “RoB 2” in the drop-down menu. As soon as I did that, an error message received that said “An error has occurred. Check your logs or contact the app author for clarification.” I had no such problem when I downloaded an example for ROBIS, and when I chose the ROBIS in the drop-down menu for “Traffic light plot”, but I was unable to download the plot because of “server error”.</w:t>
            </w:r>
          </w:p>
          <w:p w14:paraId="3C62F936" w14:textId="77777777" w:rsidR="00815FF0" w:rsidRDefault="00815FF0"/>
          <w:p w14:paraId="60D9B0D0" w14:textId="3BFF6A21" w:rsidR="00815FF0" w:rsidRPr="00457A64" w:rsidRDefault="00815FF0">
            <w:r w:rsidRPr="00457A64">
              <w:t>When I tried to create a “Weighted summary plot”, I repeated the two steps as before. There was no error message. Then I clicked on “Download plot”, and this failed repeatedly, warning me that there was a problem with the server (whereas I had no problem at all downloading other things from internet, or the template Excel files), so I doubt that the problem was with my internet connection).</w:t>
            </w:r>
          </w:p>
        </w:tc>
        <w:tc>
          <w:tcPr>
            <w:tcW w:w="6138" w:type="dxa"/>
          </w:tcPr>
          <w:p w14:paraId="24E3E872" w14:textId="4E90DC76" w:rsidR="00815FF0" w:rsidRDefault="00815FF0">
            <w:r>
              <w:lastRenderedPageBreak/>
              <w:t xml:space="preserve">This feedback is most welcome and corresponds with similar </w:t>
            </w:r>
            <w:r w:rsidR="009778B3">
              <w:t>comments</w:t>
            </w:r>
            <w:r>
              <w:t xml:space="preserve"> received from</w:t>
            </w:r>
            <w:r w:rsidR="007164BF">
              <w:t xml:space="preserve"> other</w:t>
            </w:r>
            <w:r>
              <w:t xml:space="preserve"> users via email. In response, </w:t>
            </w:r>
            <w:proofErr w:type="gramStart"/>
            <w:r>
              <w:t>a number of</w:t>
            </w:r>
            <w:proofErr w:type="gramEnd"/>
            <w:r>
              <w:t xml:space="preserve"> changes have been made to the web</w:t>
            </w:r>
            <w:r w:rsidR="009778B3">
              <w:t>-</w:t>
            </w:r>
            <w:r>
              <w:t>app</w:t>
            </w:r>
            <w:r w:rsidR="009778B3">
              <w:t xml:space="preserve"> to make it more user friendly</w:t>
            </w:r>
            <w:r>
              <w:t>:</w:t>
            </w:r>
          </w:p>
          <w:p w14:paraId="322909A8" w14:textId="77777777" w:rsidR="00815FF0" w:rsidRDefault="00815FF0"/>
          <w:p w14:paraId="41AA9F0F" w14:textId="5730534A" w:rsidR="00815FF0" w:rsidRDefault="00815FF0" w:rsidP="0044588A">
            <w:pPr>
              <w:pStyle w:val="ListParagraph"/>
              <w:numPr>
                <w:ilvl w:val="0"/>
                <w:numId w:val="1"/>
              </w:numPr>
              <w:ind w:left="459"/>
            </w:pPr>
            <w:r>
              <w:t>In order to overcome issues with the formatting of CS</w:t>
            </w:r>
            <w:r w:rsidR="00C919C9">
              <w:t>V files</w:t>
            </w:r>
            <w:r>
              <w:t xml:space="preserve"> between systems</w:t>
            </w:r>
            <w:r w:rsidR="00B25669">
              <w:t xml:space="preserve"> (as experienced by this reviewer)</w:t>
            </w:r>
            <w:r>
              <w:t>, users can now save their data as either an Excel spreadsheet (recommend</w:t>
            </w:r>
            <w:r w:rsidR="00236C36">
              <w:t>ed</w:t>
            </w:r>
            <w:r>
              <w:t xml:space="preserve">) or a CSV for upload to the app. In line with our new recommended </w:t>
            </w:r>
            <w:r w:rsidR="00A478EE">
              <w:t>approach</w:t>
            </w:r>
            <w:r>
              <w:t>, the example data</w:t>
            </w:r>
            <w:r w:rsidR="00982C3C">
              <w:t xml:space="preserve"> files</w:t>
            </w:r>
            <w:r>
              <w:t xml:space="preserve"> </w:t>
            </w:r>
            <w:r>
              <w:lastRenderedPageBreak/>
              <w:t>provided on the app</w:t>
            </w:r>
            <w:r w:rsidR="00DE2CEC">
              <w:t>’</w:t>
            </w:r>
            <w:r w:rsidR="00A478EE">
              <w:t>s home page</w:t>
            </w:r>
            <w:r>
              <w:t xml:space="preserve"> have been converted from CSV files to Excel spreadsheets. </w:t>
            </w:r>
          </w:p>
          <w:p w14:paraId="7EFA088C" w14:textId="3F7BE895" w:rsidR="00815FF0" w:rsidRDefault="007556BB" w:rsidP="0044588A">
            <w:pPr>
              <w:pStyle w:val="ListParagraph"/>
              <w:numPr>
                <w:ilvl w:val="0"/>
                <w:numId w:val="1"/>
              </w:numPr>
              <w:ind w:left="459"/>
            </w:pPr>
            <w:r>
              <w:t xml:space="preserve">We </w:t>
            </w:r>
            <w:r w:rsidR="0048500F">
              <w:t>believe</w:t>
            </w:r>
            <w:r>
              <w:t xml:space="preserve"> t</w:t>
            </w:r>
            <w:r w:rsidR="00815FF0">
              <w:t xml:space="preserve">he “Server error” </w:t>
            </w:r>
            <w:r w:rsidR="00982C3C">
              <w:t>mentioned</w:t>
            </w:r>
            <w:r w:rsidR="00815FF0">
              <w:t xml:space="preserve"> by the reviewer comes from not selecting a file type (e.g. PNG, JPEG) when downloading the plot. We have addressed this by</w:t>
            </w:r>
            <w:r>
              <w:t xml:space="preserve"> always</w:t>
            </w:r>
            <w:r w:rsidR="00815FF0">
              <w:t xml:space="preserve"> defaulting to the PNG format</w:t>
            </w:r>
            <w:r w:rsidR="00FC3DF5">
              <w:t xml:space="preserve"> when downloading the plots</w:t>
            </w:r>
            <w:r w:rsidR="00815FF0">
              <w:t>, which the user can change if they wish.</w:t>
            </w:r>
          </w:p>
          <w:p w14:paraId="54838864" w14:textId="26F9773D" w:rsidR="00815FF0" w:rsidRDefault="007A272F" w:rsidP="007837F0">
            <w:pPr>
              <w:pStyle w:val="ListParagraph"/>
              <w:numPr>
                <w:ilvl w:val="0"/>
                <w:numId w:val="1"/>
              </w:numPr>
              <w:ind w:left="459"/>
            </w:pPr>
            <w:proofErr w:type="gramStart"/>
            <w:r>
              <w:t>In an effort to</w:t>
            </w:r>
            <w:proofErr w:type="gramEnd"/>
            <w:r>
              <w:t xml:space="preserve"> improve how errors are handled by the app, u</w:t>
            </w:r>
            <w:r w:rsidR="00815FF0">
              <w:t xml:space="preserve">sers are </w:t>
            </w:r>
            <w:r w:rsidR="001A0F17">
              <w:t xml:space="preserve">now </w:t>
            </w:r>
            <w:r w:rsidR="00815FF0">
              <w:t xml:space="preserve">shown a copy of their data </w:t>
            </w:r>
            <w:r>
              <w:t xml:space="preserve">on-screen </w:t>
            </w:r>
            <w:r w:rsidR="00815FF0">
              <w:t>so that they can confirm the upload worked correctl</w:t>
            </w:r>
            <w:r>
              <w:t xml:space="preserve">y. Additionally, </w:t>
            </w:r>
            <w:r w:rsidR="00B636CE">
              <w:t>the</w:t>
            </w:r>
            <w:r>
              <w:t xml:space="preserve"> uploaded</w:t>
            </w:r>
            <w:r w:rsidR="00815FF0">
              <w:t xml:space="preserve"> data are passed through </w:t>
            </w:r>
            <w:proofErr w:type="gramStart"/>
            <w:r w:rsidR="00815FF0">
              <w:t>a number of</w:t>
            </w:r>
            <w:proofErr w:type="gramEnd"/>
            <w:r w:rsidR="00815FF0">
              <w:t xml:space="preserve"> quality control checks</w:t>
            </w:r>
            <w:r w:rsidR="004A4960">
              <w:t>, and the app prevents users from producing the plots until any issues identified have been resolved.</w:t>
            </w:r>
            <w:r w:rsidR="00815FF0">
              <w:t xml:space="preserve"> The number of columns in the data is compared to the number of columns expected for the risk</w:t>
            </w:r>
            <w:r w:rsidR="00AE39B8">
              <w:t>-</w:t>
            </w:r>
            <w:r w:rsidR="00815FF0">
              <w:t>of</w:t>
            </w:r>
            <w:r w:rsidR="00AE39B8">
              <w:t>-</w:t>
            </w:r>
            <w:r w:rsidR="00815FF0">
              <w:t>bias assessment tool they have specified (e.g. for the ROB2, 8 columns are expected: 1 study name, 5 domain, 1 overall and 1 weight). The judgements provided are also checked against the judgements used in the tool specified (e.g. for ROB2,</w:t>
            </w:r>
            <w:r w:rsidR="004E2C83">
              <w:t xml:space="preserve"> acceptable</w:t>
            </w:r>
            <w:r w:rsidR="00815FF0">
              <w:t xml:space="preserve"> judgements are: Low, High, </w:t>
            </w:r>
            <w:proofErr w:type="gramStart"/>
            <w:r w:rsidR="00815FF0">
              <w:t>Some</w:t>
            </w:r>
            <w:proofErr w:type="gramEnd"/>
            <w:r w:rsidR="00815FF0">
              <w:t xml:space="preserve"> concerns</w:t>
            </w:r>
            <w:commentRangeStart w:id="29"/>
            <w:r w:rsidR="00815FF0">
              <w:t>,</w:t>
            </w:r>
            <w:r w:rsidR="004E2C83">
              <w:t xml:space="preserve"> and</w:t>
            </w:r>
            <w:r w:rsidR="00815FF0">
              <w:t xml:space="preserve"> No information</w:t>
            </w:r>
            <w:commentRangeEnd w:id="29"/>
            <w:r w:rsidR="00C84AD7">
              <w:rPr>
                <w:rStyle w:val="CommentReference"/>
              </w:rPr>
              <w:commentReference w:id="29"/>
            </w:r>
            <w:r w:rsidR="004E2C83">
              <w:t>), and i</w:t>
            </w:r>
            <w:r w:rsidR="00C84AFC">
              <w:t>nvalid judgements are flagged for correction.</w:t>
            </w:r>
          </w:p>
          <w:p w14:paraId="25263BBC" w14:textId="141E4F2F" w:rsidR="00815FF0" w:rsidRDefault="00815FF0" w:rsidP="0044588A">
            <w:pPr>
              <w:pStyle w:val="ListParagraph"/>
              <w:numPr>
                <w:ilvl w:val="0"/>
                <w:numId w:val="1"/>
              </w:numPr>
              <w:ind w:left="459"/>
            </w:pPr>
            <w:r>
              <w:t>As an alternative to</w:t>
            </w:r>
            <w:r w:rsidR="009A64ED">
              <w:t xml:space="preserve"> uploading their data from an external file, the app now allows users to enter their risk of bias judgements manually. </w:t>
            </w:r>
            <w:r w:rsidR="00882E21">
              <w:t xml:space="preserve">However, we would expect that due to the changes mentioned above, users will </w:t>
            </w:r>
            <w:r w:rsidR="00306FEC">
              <w:t>resort to this op</w:t>
            </w:r>
            <w:r w:rsidR="00915B4B">
              <w:t>tion</w:t>
            </w:r>
            <w:r w:rsidR="00306FEC">
              <w:t xml:space="preserve"> very infrequently.</w:t>
            </w:r>
          </w:p>
          <w:p w14:paraId="478A8722" w14:textId="77777777" w:rsidR="00815FF0" w:rsidRDefault="00815FF0" w:rsidP="004C2A38"/>
          <w:p w14:paraId="0D2B06D4" w14:textId="2A3D1EAF" w:rsidR="00815FF0" w:rsidRPr="00457A64" w:rsidRDefault="00815FF0" w:rsidP="004C2A38">
            <w:r>
              <w:t xml:space="preserve">We have </w:t>
            </w:r>
            <w:r w:rsidR="00306FEC">
              <w:t>updated the text</w:t>
            </w:r>
            <w:r>
              <w:t xml:space="preserve"> </w:t>
            </w:r>
            <w:r w:rsidR="00306FEC">
              <w:t>in the</w:t>
            </w:r>
            <w:r>
              <w:t xml:space="preserve"> “Shiny web app” section</w:t>
            </w:r>
            <w:r w:rsidR="00306FEC">
              <w:t xml:space="preserve"> </w:t>
            </w:r>
            <w:r w:rsidR="00AA53BB">
              <w:t xml:space="preserve">of the manuscript </w:t>
            </w:r>
            <w:r w:rsidR="00306FEC">
              <w:t>to account for these changes</w:t>
            </w:r>
            <w:r>
              <w:t>.</w:t>
            </w:r>
          </w:p>
        </w:tc>
      </w:tr>
      <w:tr w:rsidR="00815FF0" w:rsidRPr="00457A64" w14:paraId="468FD5D0" w14:textId="74725B3E" w:rsidTr="00582B5C">
        <w:trPr>
          <w:trHeight w:val="300"/>
        </w:trPr>
        <w:tc>
          <w:tcPr>
            <w:tcW w:w="704" w:type="dxa"/>
          </w:tcPr>
          <w:p w14:paraId="7249CEE5" w14:textId="68F30E02" w:rsidR="00815FF0" w:rsidRPr="00457A64" w:rsidRDefault="00815FF0">
            <w:r>
              <w:lastRenderedPageBreak/>
              <w:t>2.</w:t>
            </w:r>
            <w:r w:rsidR="00CC3EBC">
              <w:t>1</w:t>
            </w:r>
            <w:r w:rsidR="000C2B33">
              <w:t>6</w:t>
            </w:r>
          </w:p>
        </w:tc>
        <w:tc>
          <w:tcPr>
            <w:tcW w:w="6108" w:type="dxa"/>
            <w:noWrap/>
            <w:hideMark/>
          </w:tcPr>
          <w:p w14:paraId="6C9C6306" w14:textId="5CFCDF4D" w:rsidR="00815FF0" w:rsidRPr="00457A64" w:rsidRDefault="00815FF0">
            <w:r w:rsidRPr="00457A64">
              <w:t>Sentence starting with “For example, a template….” – reference 31 should be better placed after the word “reviews” than at the end of the sentence.</w:t>
            </w:r>
          </w:p>
        </w:tc>
        <w:tc>
          <w:tcPr>
            <w:tcW w:w="6138" w:type="dxa"/>
          </w:tcPr>
          <w:p w14:paraId="6223457E" w14:textId="0289B30D" w:rsidR="00815FF0" w:rsidRPr="00457A64" w:rsidRDefault="002262A6">
            <w:r>
              <w:t>We have moved this reference to come after “reviews</w:t>
            </w:r>
            <w:r w:rsidR="003D5C1B">
              <w:t>,</w:t>
            </w:r>
            <w:r>
              <w:t>”</w:t>
            </w:r>
          </w:p>
        </w:tc>
      </w:tr>
      <w:tr w:rsidR="00815FF0" w:rsidRPr="00457A64" w14:paraId="0796B19B" w14:textId="7E2DE93B" w:rsidTr="00582B5C">
        <w:trPr>
          <w:trHeight w:val="300"/>
        </w:trPr>
        <w:tc>
          <w:tcPr>
            <w:tcW w:w="704" w:type="dxa"/>
          </w:tcPr>
          <w:p w14:paraId="2028A6E4" w14:textId="2FB5F5F3" w:rsidR="00815FF0" w:rsidRPr="00457A64" w:rsidRDefault="00815FF0">
            <w:r>
              <w:lastRenderedPageBreak/>
              <w:t>2.1</w:t>
            </w:r>
            <w:r w:rsidR="000C2B33">
              <w:t>7</w:t>
            </w:r>
          </w:p>
        </w:tc>
        <w:tc>
          <w:tcPr>
            <w:tcW w:w="6108" w:type="dxa"/>
            <w:noWrap/>
            <w:hideMark/>
          </w:tcPr>
          <w:p w14:paraId="170A777D" w14:textId="6C0F84A2" w:rsidR="00815FF0" w:rsidRPr="00457A64" w:rsidRDefault="00815FF0">
            <w:r w:rsidRPr="00457A64">
              <w:t xml:space="preserve">“Additionally, the tool” – would be better revised into “Additionally, the </w:t>
            </w:r>
            <w:proofErr w:type="spellStart"/>
            <w:r w:rsidRPr="00457A64">
              <w:t>robvis</w:t>
            </w:r>
            <w:proofErr w:type="spellEnd"/>
            <w:r w:rsidRPr="00457A64">
              <w:t xml:space="preserve"> tool…”</w:t>
            </w:r>
          </w:p>
        </w:tc>
        <w:tc>
          <w:tcPr>
            <w:tcW w:w="6138" w:type="dxa"/>
          </w:tcPr>
          <w:p w14:paraId="4259834E" w14:textId="04EF7D35" w:rsidR="00815FF0" w:rsidRPr="00457A64" w:rsidRDefault="00E544DC">
            <w:r>
              <w:t xml:space="preserve">We have amended the start of this sentence to </w:t>
            </w:r>
            <w:r w:rsidRPr="00E544DC">
              <w:t xml:space="preserve">“Additionally, the </w:t>
            </w:r>
            <w:proofErr w:type="spellStart"/>
            <w:r w:rsidRPr="00E544DC">
              <w:t>robvis</w:t>
            </w:r>
            <w:proofErr w:type="spellEnd"/>
            <w:r w:rsidRPr="00E544DC">
              <w:t xml:space="preserve"> tool…”</w:t>
            </w:r>
          </w:p>
        </w:tc>
      </w:tr>
      <w:tr w:rsidR="00815FF0" w:rsidRPr="00457A64" w14:paraId="1145FD08" w14:textId="0F2CE4FC" w:rsidTr="00582B5C">
        <w:trPr>
          <w:trHeight w:val="300"/>
        </w:trPr>
        <w:tc>
          <w:tcPr>
            <w:tcW w:w="704" w:type="dxa"/>
          </w:tcPr>
          <w:p w14:paraId="72E99C46" w14:textId="5F6F085E" w:rsidR="00815FF0" w:rsidRPr="00457A64" w:rsidRDefault="00815FF0">
            <w:r>
              <w:t>2.</w:t>
            </w:r>
            <w:r w:rsidR="00CC3EBC">
              <w:t>1</w:t>
            </w:r>
            <w:r w:rsidR="000C2B33">
              <w:t>8</w:t>
            </w:r>
          </w:p>
        </w:tc>
        <w:tc>
          <w:tcPr>
            <w:tcW w:w="6108" w:type="dxa"/>
            <w:noWrap/>
            <w:hideMark/>
          </w:tcPr>
          <w:p w14:paraId="2EA529EC" w14:textId="50D9AF37" w:rsidR="00815FF0" w:rsidRPr="00457A64" w:rsidRDefault="00815FF0">
            <w:r w:rsidRPr="00457A64">
              <w:t>Please specify in the caption of the Table</w:t>
            </w:r>
            <w:r w:rsidR="00E21A0F">
              <w:t xml:space="preserve"> 1</w:t>
            </w:r>
            <w:r w:rsidRPr="00457A64">
              <w:t xml:space="preserve"> in which file format such table needs to be prepared</w:t>
            </w:r>
          </w:p>
        </w:tc>
        <w:tc>
          <w:tcPr>
            <w:tcW w:w="6138" w:type="dxa"/>
          </w:tcPr>
          <w:p w14:paraId="4859445B" w14:textId="49EFAE51" w:rsidR="00815FF0" w:rsidRPr="00457A64" w:rsidRDefault="00A06430">
            <w:r>
              <w:t xml:space="preserve">The new title of this table reads: </w:t>
            </w:r>
            <w:r w:rsidRPr="00A06430">
              <w:t>"Example dataset for the ROB 2 tool contained within `</w:t>
            </w:r>
            <w:proofErr w:type="spellStart"/>
            <w:r w:rsidRPr="00A06430">
              <w:t>robvis</w:t>
            </w:r>
            <w:proofErr w:type="spellEnd"/>
            <w:r w:rsidRPr="00A06430">
              <w:t>`. Data can be imported to the tool from with an Excel spreadsheet or a CSV file."</w:t>
            </w:r>
          </w:p>
        </w:tc>
      </w:tr>
      <w:tr w:rsidR="00815FF0" w:rsidRPr="00457A64" w14:paraId="2D6E9970" w14:textId="39637D1B" w:rsidTr="00582B5C">
        <w:trPr>
          <w:trHeight w:val="300"/>
        </w:trPr>
        <w:tc>
          <w:tcPr>
            <w:tcW w:w="704" w:type="dxa"/>
          </w:tcPr>
          <w:p w14:paraId="4A56FCEC" w14:textId="19F93241" w:rsidR="00815FF0" w:rsidRPr="00457A64" w:rsidRDefault="00815FF0">
            <w:r>
              <w:t>2.</w:t>
            </w:r>
            <w:r w:rsidR="000C2B33">
              <w:t>19</w:t>
            </w:r>
          </w:p>
        </w:tc>
        <w:tc>
          <w:tcPr>
            <w:tcW w:w="6108" w:type="dxa"/>
            <w:noWrap/>
            <w:hideMark/>
          </w:tcPr>
          <w:p w14:paraId="7787BD1A" w14:textId="784A5539" w:rsidR="00815FF0" w:rsidRPr="00457A64" w:rsidRDefault="00D450D5">
            <w:r>
              <w:t xml:space="preserve">In Table 2, </w:t>
            </w:r>
            <w:r w:rsidR="00815FF0" w:rsidRPr="00457A64">
              <w:t>Please specify in the table caption for which software these functions will work. For R?</w:t>
            </w:r>
          </w:p>
        </w:tc>
        <w:tc>
          <w:tcPr>
            <w:tcW w:w="6138" w:type="dxa"/>
          </w:tcPr>
          <w:p w14:paraId="38C34701" w14:textId="00C386E2" w:rsidR="00815FF0" w:rsidRPr="00457A64" w:rsidRDefault="00CB243C" w:rsidP="00CB243C">
            <w:pPr>
              <w:tabs>
                <w:tab w:val="left" w:pos="1066"/>
              </w:tabs>
            </w:pPr>
            <w:r>
              <w:t xml:space="preserve">The first sentence of the title of this table now reads: </w:t>
            </w:r>
            <w:r w:rsidRPr="00CB243C">
              <w:t>"Description of the arguments available i</w:t>
            </w:r>
            <w:r>
              <w:t>n</w:t>
            </w:r>
            <w:r w:rsidRPr="00CB243C">
              <w:t xml:space="preserve"> the two main functions </w:t>
            </w:r>
            <w:r>
              <w:t>of</w:t>
            </w:r>
            <w:r w:rsidRPr="00CB243C">
              <w:t xml:space="preserve"> the `</w:t>
            </w:r>
            <w:proofErr w:type="spellStart"/>
            <w:r w:rsidRPr="00CB243C">
              <w:t>robvis</w:t>
            </w:r>
            <w:proofErr w:type="spellEnd"/>
            <w:r w:rsidRPr="00CB243C">
              <w:t>` R package.</w:t>
            </w:r>
            <w:r>
              <w:t>”</w:t>
            </w:r>
            <w:r>
              <w:tab/>
            </w:r>
          </w:p>
        </w:tc>
      </w:tr>
      <w:tr w:rsidR="00815FF0" w:rsidRPr="00457A64" w14:paraId="28810390" w14:textId="51D98029" w:rsidTr="00582B5C">
        <w:trPr>
          <w:trHeight w:val="300"/>
        </w:trPr>
        <w:tc>
          <w:tcPr>
            <w:tcW w:w="704" w:type="dxa"/>
          </w:tcPr>
          <w:p w14:paraId="0F286B3E" w14:textId="7594FBBF" w:rsidR="00815FF0" w:rsidRPr="00457A64" w:rsidRDefault="00815FF0">
            <w:r>
              <w:t>2.2</w:t>
            </w:r>
            <w:r w:rsidR="000C2B33">
              <w:t>0</w:t>
            </w:r>
          </w:p>
        </w:tc>
        <w:tc>
          <w:tcPr>
            <w:tcW w:w="6108" w:type="dxa"/>
            <w:noWrap/>
            <w:hideMark/>
          </w:tcPr>
          <w:p w14:paraId="3CCD3BEF" w14:textId="2DF24565" w:rsidR="00815FF0" w:rsidRPr="00457A64" w:rsidRDefault="003976F5" w:rsidP="003976F5">
            <w:pPr>
              <w:pStyle w:val="PlainText"/>
            </w:pPr>
            <w:r>
              <w:t xml:space="preserve">Names of risk of bias domains are not consistent between Figure 1 and Figure 2. These should be consistent with names indicated in the published description of the RoB 2 tool. </w:t>
            </w:r>
          </w:p>
        </w:tc>
        <w:tc>
          <w:tcPr>
            <w:tcW w:w="6138" w:type="dxa"/>
          </w:tcPr>
          <w:p w14:paraId="20167E96" w14:textId="032B0339" w:rsidR="00815FF0" w:rsidRPr="00457A64" w:rsidRDefault="009C3D8E">
            <w:r>
              <w:t xml:space="preserve">We thank the reviewer for their keen eye in spotting this error. </w:t>
            </w:r>
            <w:r w:rsidR="009307E8">
              <w:t>This</w:t>
            </w:r>
            <w:r w:rsidR="00245375">
              <w:t xml:space="preserve"> </w:t>
            </w:r>
            <w:r w:rsidR="009307E8">
              <w:t>has been corrected</w:t>
            </w:r>
            <w:r w:rsidR="00245375">
              <w:t xml:space="preserve"> both</w:t>
            </w:r>
            <w:r w:rsidR="009307E8">
              <w:t xml:space="preserve"> in th</w:t>
            </w:r>
            <w:r w:rsidR="008E0D28">
              <w:t>e R package and the resulting figures.</w:t>
            </w:r>
          </w:p>
        </w:tc>
      </w:tr>
      <w:tr w:rsidR="00815FF0" w:rsidRPr="00457A64" w14:paraId="57D62F9B" w14:textId="1A03043B" w:rsidTr="00582B5C">
        <w:trPr>
          <w:trHeight w:val="300"/>
        </w:trPr>
        <w:tc>
          <w:tcPr>
            <w:tcW w:w="704" w:type="dxa"/>
          </w:tcPr>
          <w:p w14:paraId="1F91FEE8" w14:textId="39249F9F" w:rsidR="00815FF0" w:rsidRPr="00457A64" w:rsidRDefault="00815FF0">
            <w:r>
              <w:t>2.2</w:t>
            </w:r>
            <w:r w:rsidR="000C2B33">
              <w:t>1</w:t>
            </w:r>
          </w:p>
        </w:tc>
        <w:tc>
          <w:tcPr>
            <w:tcW w:w="6108" w:type="dxa"/>
            <w:noWrap/>
            <w:hideMark/>
          </w:tcPr>
          <w:p w14:paraId="78726694" w14:textId="5A0F50C8" w:rsidR="00815FF0" w:rsidRPr="00457A64" w:rsidRDefault="00815FF0">
            <w:r w:rsidRPr="00457A64">
              <w:t xml:space="preserve">For </w:t>
            </w:r>
            <w:r w:rsidR="003976F5" w:rsidRPr="00457A64">
              <w:t>Figures 1 and 2</w:t>
            </w:r>
            <w:r w:rsidR="003976F5">
              <w:t xml:space="preserve">, </w:t>
            </w:r>
            <w:r w:rsidRPr="00457A64">
              <w:t>it would be good to clarify in the figure captions that the figures represent figures for RoB 2 tool.</w:t>
            </w:r>
          </w:p>
        </w:tc>
        <w:tc>
          <w:tcPr>
            <w:tcW w:w="6138" w:type="dxa"/>
          </w:tcPr>
          <w:p w14:paraId="00C606B5" w14:textId="7215A103" w:rsidR="00815FF0" w:rsidRPr="00457A64" w:rsidRDefault="00CB2339">
            <w:r>
              <w:t>We have updated the title of both figures to make it clear that the</w:t>
            </w:r>
            <w:r w:rsidR="00A83DF0">
              <w:t>y</w:t>
            </w:r>
            <w:r>
              <w:t xml:space="preserve"> represent figures for the R</w:t>
            </w:r>
            <w:r w:rsidR="0050158F">
              <w:t>O</w:t>
            </w:r>
            <w:r>
              <w:t>B2 tool</w:t>
            </w:r>
            <w:r w:rsidR="0050158F">
              <w:t>.</w:t>
            </w:r>
          </w:p>
        </w:tc>
      </w:tr>
    </w:tbl>
    <w:p w14:paraId="5C31F353" w14:textId="0B052A39" w:rsidR="00141E6C" w:rsidRDefault="00141E6C" w:rsidP="000C2B33"/>
    <w:sectPr w:rsidR="00141E6C" w:rsidSect="00457A64">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ke McGuinness" w:date="2020-03-25T15:19:00Z" w:initials="LM">
    <w:p w14:paraId="7507A48E" w14:textId="2A07916F" w:rsidR="00DE3FA3" w:rsidRDefault="00DE3FA3">
      <w:pPr>
        <w:pStyle w:val="CommentText"/>
      </w:pPr>
      <w:r>
        <w:rPr>
          <w:rStyle w:val="CommentReference"/>
        </w:rPr>
        <w:annotationRef/>
      </w:r>
      <w:r>
        <w:t>Need to add anything here?</w:t>
      </w:r>
    </w:p>
  </w:comment>
  <w:comment w:id="4" w:author="Luke McGuinness" w:date="2020-03-26T11:15:00Z" w:initials="LM">
    <w:p w14:paraId="2A95C7EC" w14:textId="3CF822D9" w:rsidR="00945E79" w:rsidRPr="00945E79" w:rsidRDefault="00945E79">
      <w:pPr>
        <w:pStyle w:val="CommentText"/>
      </w:pPr>
      <w:r w:rsidRPr="00945E79">
        <w:rPr>
          <w:rStyle w:val="CommentReference"/>
        </w:rPr>
        <w:annotationRef/>
      </w:r>
      <w:r w:rsidRPr="00945E79">
        <w:t>A summary of changes will be added here, once we have the new final version</w:t>
      </w:r>
    </w:p>
  </w:comment>
  <w:comment w:id="8" w:author="Julian Higgins" w:date="2020-04-03T16:42:00Z" w:initials="JH">
    <w:p w14:paraId="20AFCE25" w14:textId="5F62CEF0" w:rsidR="00C464E6" w:rsidRDefault="00C464E6">
      <w:pPr>
        <w:pStyle w:val="CommentText"/>
      </w:pPr>
      <w:r>
        <w:rPr>
          <w:rStyle w:val="CommentReference"/>
        </w:rPr>
        <w:annotationRef/>
      </w:r>
      <w:r>
        <w:t>This makes it look as if we ought to be capitalizing ‘</w:t>
      </w:r>
      <w:proofErr w:type="spellStart"/>
      <w:r>
        <w:t>robvis</w:t>
      </w:r>
      <w:proofErr w:type="spellEnd"/>
      <w:r>
        <w:t>’. Is there a reason why not? Don’t worry if you are wedded to it!</w:t>
      </w:r>
    </w:p>
  </w:comment>
  <w:comment w:id="5" w:author="Luke McGuinness" w:date="2020-03-26T09:46:00Z" w:initials="LM">
    <w:p w14:paraId="19AF34F7" w14:textId="31DF7CC6" w:rsidR="002833F8" w:rsidRDefault="002833F8">
      <w:pPr>
        <w:pStyle w:val="CommentText"/>
      </w:pPr>
      <w:r>
        <w:rPr>
          <w:rStyle w:val="CommentReference"/>
        </w:rPr>
        <w:annotationRef/>
      </w:r>
      <w:r>
        <w:t>With the parentheses, the new title is a bit clunky – any advice on how to improve it would be very welcome!</w:t>
      </w:r>
    </w:p>
  </w:comment>
  <w:comment w:id="11" w:author="Julian Higgins" w:date="2020-04-03T16:43:00Z" w:initials="JH">
    <w:p w14:paraId="3A2817EA" w14:textId="11E045C3" w:rsidR="00C464E6" w:rsidRDefault="00C464E6">
      <w:pPr>
        <w:pStyle w:val="CommentText"/>
      </w:pPr>
      <w:r>
        <w:rPr>
          <w:rStyle w:val="CommentReference"/>
        </w:rPr>
        <w:annotationRef/>
      </w:r>
      <w:proofErr w:type="gramStart"/>
      <w:r>
        <w:t>Personally</w:t>
      </w:r>
      <w:proofErr w:type="gramEnd"/>
      <w:r>
        <w:t xml:space="preserve"> I always use “randomized trial” and prefer that (we use it throughout the Cochrane Handbook, for example). The word “controlled” strikes me as unnecessary and often inappropriate (e.g. in a head-to-head trial).</w:t>
      </w:r>
    </w:p>
  </w:comment>
  <w:comment w:id="19" w:author="Luke McGuinness" w:date="2020-03-26T10:25:00Z" w:initials="LM">
    <w:p w14:paraId="1FF5FE4B" w14:textId="77777777" w:rsidR="00412811" w:rsidRDefault="00412811" w:rsidP="00412811">
      <w:pPr>
        <w:pStyle w:val="CommentText"/>
      </w:pPr>
      <w:r>
        <w:rPr>
          <w:rStyle w:val="CommentReference"/>
        </w:rPr>
        <w:annotationRef/>
      </w:r>
      <w:r>
        <w:t>Not done yet - will do this after we confirm the wording</w:t>
      </w:r>
    </w:p>
  </w:comment>
  <w:comment w:id="29" w:author="Julian Higgins" w:date="2020-04-03T16:54:00Z" w:initials="JH">
    <w:p w14:paraId="431E86EC" w14:textId="671670B8" w:rsidR="00C84AD7" w:rsidRDefault="00C84AD7">
      <w:pPr>
        <w:pStyle w:val="CommentText"/>
      </w:pPr>
      <w:r>
        <w:rPr>
          <w:rStyle w:val="CommentReference"/>
        </w:rPr>
        <w:annotationRef/>
      </w:r>
      <w:r>
        <w:t>This is not an option for a RoB judgement in RoB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07A48E" w15:done="0"/>
  <w15:commentEx w15:paraId="2A95C7EC" w15:done="0"/>
  <w15:commentEx w15:paraId="20AFCE25" w15:done="0"/>
  <w15:commentEx w15:paraId="19AF34F7" w15:done="0"/>
  <w15:commentEx w15:paraId="3A2817EA" w15:done="0"/>
  <w15:commentEx w15:paraId="1FF5FE4B" w15:done="0"/>
  <w15:commentEx w15:paraId="431E86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1E5E0" w16cex:dateUtc="2020-04-03T15:42:00Z"/>
  <w16cex:commentExtensible w16cex:durableId="2231E63B" w16cex:dateUtc="2020-04-03T15:43:00Z"/>
  <w16cex:commentExtensible w16cex:durableId="2231E8C3" w16cex:dateUtc="2020-04-03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07A48E" w16cid:durableId="2225F500"/>
  <w16cid:commentId w16cid:paraId="2A95C7EC" w16cid:durableId="22270D44"/>
  <w16cid:commentId w16cid:paraId="20AFCE25" w16cid:durableId="2231E5E0"/>
  <w16cid:commentId w16cid:paraId="19AF34F7" w16cid:durableId="2226F861"/>
  <w16cid:commentId w16cid:paraId="3A2817EA" w16cid:durableId="2231E63B"/>
  <w16cid:commentId w16cid:paraId="1FF5FE4B" w16cid:durableId="22270508"/>
  <w16cid:commentId w16cid:paraId="431E86EC" w16cid:durableId="2231E8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2816C" w14:textId="77777777" w:rsidR="00C73826" w:rsidRDefault="00C73826" w:rsidP="00C73826">
      <w:pPr>
        <w:spacing w:after="0" w:line="240" w:lineRule="auto"/>
      </w:pPr>
      <w:r>
        <w:separator/>
      </w:r>
    </w:p>
  </w:endnote>
  <w:endnote w:type="continuationSeparator" w:id="0">
    <w:p w14:paraId="22D5D120" w14:textId="77777777" w:rsidR="00C73826" w:rsidRDefault="00C73826" w:rsidP="00C73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9775A" w14:textId="77777777" w:rsidR="00C73826" w:rsidRDefault="00C73826" w:rsidP="00C73826">
      <w:pPr>
        <w:spacing w:after="0" w:line="240" w:lineRule="auto"/>
      </w:pPr>
      <w:r>
        <w:separator/>
      </w:r>
    </w:p>
  </w:footnote>
  <w:footnote w:type="continuationSeparator" w:id="0">
    <w:p w14:paraId="2A03C9A2" w14:textId="77777777" w:rsidR="00C73826" w:rsidRDefault="00C73826" w:rsidP="00C73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637F96"/>
    <w:multiLevelType w:val="hybridMultilevel"/>
    <w:tmpl w:val="EA50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 Higgins">
    <w15:presenceInfo w15:providerId="AD" w15:userId="S::jh12742@bristol.ac.uk::5a33cbbb-1252-490f-a556-af16193cf04b"/>
  </w15:person>
  <w15:person w15:author="Luke McGuinness">
    <w15:presenceInfo w15:providerId="AD" w15:userId="S::lm16564@bristol.ac.uk::e112a522-4621-4996-b019-4df276cba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64"/>
    <w:rsid w:val="00021E03"/>
    <w:rsid w:val="00024262"/>
    <w:rsid w:val="000315AE"/>
    <w:rsid w:val="00092BED"/>
    <w:rsid w:val="00094EB5"/>
    <w:rsid w:val="000C2B33"/>
    <w:rsid w:val="000D0E69"/>
    <w:rsid w:val="000E2427"/>
    <w:rsid w:val="000F23EA"/>
    <w:rsid w:val="000F675B"/>
    <w:rsid w:val="00112FC0"/>
    <w:rsid w:val="00124A40"/>
    <w:rsid w:val="00133D24"/>
    <w:rsid w:val="00141E6C"/>
    <w:rsid w:val="00147EE9"/>
    <w:rsid w:val="001560CF"/>
    <w:rsid w:val="00165863"/>
    <w:rsid w:val="0018137C"/>
    <w:rsid w:val="00182918"/>
    <w:rsid w:val="001A0F17"/>
    <w:rsid w:val="001B549E"/>
    <w:rsid w:val="001C21EF"/>
    <w:rsid w:val="001C2D1A"/>
    <w:rsid w:val="001F7FE2"/>
    <w:rsid w:val="00207B0D"/>
    <w:rsid w:val="002214BF"/>
    <w:rsid w:val="002262A6"/>
    <w:rsid w:val="00236C36"/>
    <w:rsid w:val="00245375"/>
    <w:rsid w:val="00257DE9"/>
    <w:rsid w:val="00261A5B"/>
    <w:rsid w:val="00280D44"/>
    <w:rsid w:val="002833F8"/>
    <w:rsid w:val="002C2272"/>
    <w:rsid w:val="002D0CCF"/>
    <w:rsid w:val="002F1451"/>
    <w:rsid w:val="00306FEC"/>
    <w:rsid w:val="00342E2F"/>
    <w:rsid w:val="003455E4"/>
    <w:rsid w:val="00377CD6"/>
    <w:rsid w:val="00386DCD"/>
    <w:rsid w:val="003955BB"/>
    <w:rsid w:val="003976F5"/>
    <w:rsid w:val="003B0C49"/>
    <w:rsid w:val="003C1E22"/>
    <w:rsid w:val="003D2B2A"/>
    <w:rsid w:val="003D5C1B"/>
    <w:rsid w:val="003F44A8"/>
    <w:rsid w:val="003F6601"/>
    <w:rsid w:val="00403E03"/>
    <w:rsid w:val="00406F59"/>
    <w:rsid w:val="00412811"/>
    <w:rsid w:val="004147EB"/>
    <w:rsid w:val="00434802"/>
    <w:rsid w:val="00435954"/>
    <w:rsid w:val="0044061A"/>
    <w:rsid w:val="004438A3"/>
    <w:rsid w:val="0044588A"/>
    <w:rsid w:val="004511ED"/>
    <w:rsid w:val="004526E7"/>
    <w:rsid w:val="00457A64"/>
    <w:rsid w:val="0046039B"/>
    <w:rsid w:val="0048500F"/>
    <w:rsid w:val="004A4960"/>
    <w:rsid w:val="004B2640"/>
    <w:rsid w:val="004C2A38"/>
    <w:rsid w:val="004D28AF"/>
    <w:rsid w:val="004E2C83"/>
    <w:rsid w:val="004E648E"/>
    <w:rsid w:val="004F7A3F"/>
    <w:rsid w:val="0050158F"/>
    <w:rsid w:val="00515E7D"/>
    <w:rsid w:val="00527B90"/>
    <w:rsid w:val="00536D56"/>
    <w:rsid w:val="005417DB"/>
    <w:rsid w:val="00547D74"/>
    <w:rsid w:val="00547E1D"/>
    <w:rsid w:val="00563ED9"/>
    <w:rsid w:val="00582B5C"/>
    <w:rsid w:val="005C61D3"/>
    <w:rsid w:val="005D7E89"/>
    <w:rsid w:val="005F38FD"/>
    <w:rsid w:val="005F6583"/>
    <w:rsid w:val="00643377"/>
    <w:rsid w:val="00670950"/>
    <w:rsid w:val="006947DF"/>
    <w:rsid w:val="006A08CC"/>
    <w:rsid w:val="006A7564"/>
    <w:rsid w:val="006E0FBD"/>
    <w:rsid w:val="00705240"/>
    <w:rsid w:val="007164BF"/>
    <w:rsid w:val="007226FC"/>
    <w:rsid w:val="007360A5"/>
    <w:rsid w:val="007542AF"/>
    <w:rsid w:val="007556BB"/>
    <w:rsid w:val="00757804"/>
    <w:rsid w:val="007626FA"/>
    <w:rsid w:val="00776EAD"/>
    <w:rsid w:val="007A155E"/>
    <w:rsid w:val="007A272F"/>
    <w:rsid w:val="007A6BF8"/>
    <w:rsid w:val="007B26C8"/>
    <w:rsid w:val="00805F62"/>
    <w:rsid w:val="00815969"/>
    <w:rsid w:val="00815FF0"/>
    <w:rsid w:val="008248C5"/>
    <w:rsid w:val="00824DAB"/>
    <w:rsid w:val="00844BD6"/>
    <w:rsid w:val="0087255F"/>
    <w:rsid w:val="00882062"/>
    <w:rsid w:val="00882E21"/>
    <w:rsid w:val="008A1D50"/>
    <w:rsid w:val="008A4A57"/>
    <w:rsid w:val="008A6712"/>
    <w:rsid w:val="008D453F"/>
    <w:rsid w:val="008E0D28"/>
    <w:rsid w:val="00915B4B"/>
    <w:rsid w:val="00917FD8"/>
    <w:rsid w:val="0092183C"/>
    <w:rsid w:val="009307E8"/>
    <w:rsid w:val="00944608"/>
    <w:rsid w:val="00945E79"/>
    <w:rsid w:val="009778B3"/>
    <w:rsid w:val="00982C3C"/>
    <w:rsid w:val="00993C63"/>
    <w:rsid w:val="00994DD0"/>
    <w:rsid w:val="009A64ED"/>
    <w:rsid w:val="009C3D8E"/>
    <w:rsid w:val="009E5849"/>
    <w:rsid w:val="009F1A74"/>
    <w:rsid w:val="00A06430"/>
    <w:rsid w:val="00A21F9B"/>
    <w:rsid w:val="00A31041"/>
    <w:rsid w:val="00A36CC0"/>
    <w:rsid w:val="00A478EE"/>
    <w:rsid w:val="00A50472"/>
    <w:rsid w:val="00A715FF"/>
    <w:rsid w:val="00A7311D"/>
    <w:rsid w:val="00A83DF0"/>
    <w:rsid w:val="00AA53BB"/>
    <w:rsid w:val="00AB5FF8"/>
    <w:rsid w:val="00AC075C"/>
    <w:rsid w:val="00AE39B8"/>
    <w:rsid w:val="00AF1EB9"/>
    <w:rsid w:val="00AF787C"/>
    <w:rsid w:val="00B25669"/>
    <w:rsid w:val="00B323C4"/>
    <w:rsid w:val="00B636CE"/>
    <w:rsid w:val="00B65974"/>
    <w:rsid w:val="00B80FD2"/>
    <w:rsid w:val="00B939DC"/>
    <w:rsid w:val="00B97E54"/>
    <w:rsid w:val="00BB3FA7"/>
    <w:rsid w:val="00BB6F3B"/>
    <w:rsid w:val="00BC6D74"/>
    <w:rsid w:val="00C17D0A"/>
    <w:rsid w:val="00C33F08"/>
    <w:rsid w:val="00C37041"/>
    <w:rsid w:val="00C464E6"/>
    <w:rsid w:val="00C46A0B"/>
    <w:rsid w:val="00C63D5A"/>
    <w:rsid w:val="00C73826"/>
    <w:rsid w:val="00C84AD7"/>
    <w:rsid w:val="00C84AFC"/>
    <w:rsid w:val="00C87070"/>
    <w:rsid w:val="00C919C9"/>
    <w:rsid w:val="00CA7CE0"/>
    <w:rsid w:val="00CB2339"/>
    <w:rsid w:val="00CB243C"/>
    <w:rsid w:val="00CB2F70"/>
    <w:rsid w:val="00CC3EBC"/>
    <w:rsid w:val="00D13881"/>
    <w:rsid w:val="00D1671A"/>
    <w:rsid w:val="00D23EF0"/>
    <w:rsid w:val="00D30DC6"/>
    <w:rsid w:val="00D450D5"/>
    <w:rsid w:val="00D63A24"/>
    <w:rsid w:val="00D9349B"/>
    <w:rsid w:val="00D95E36"/>
    <w:rsid w:val="00DA53C3"/>
    <w:rsid w:val="00DE2CEC"/>
    <w:rsid w:val="00DE2E34"/>
    <w:rsid w:val="00DE3FA3"/>
    <w:rsid w:val="00DE4C6A"/>
    <w:rsid w:val="00DE5AB9"/>
    <w:rsid w:val="00DE6C3F"/>
    <w:rsid w:val="00DF4408"/>
    <w:rsid w:val="00E007E3"/>
    <w:rsid w:val="00E06D7E"/>
    <w:rsid w:val="00E16A09"/>
    <w:rsid w:val="00E21A0F"/>
    <w:rsid w:val="00E309BF"/>
    <w:rsid w:val="00E544DC"/>
    <w:rsid w:val="00E67C2C"/>
    <w:rsid w:val="00E74854"/>
    <w:rsid w:val="00E91C09"/>
    <w:rsid w:val="00E9552A"/>
    <w:rsid w:val="00EB0F6B"/>
    <w:rsid w:val="00EE5C4F"/>
    <w:rsid w:val="00F07D94"/>
    <w:rsid w:val="00F23DE7"/>
    <w:rsid w:val="00F24DFF"/>
    <w:rsid w:val="00F56D46"/>
    <w:rsid w:val="00F63FC0"/>
    <w:rsid w:val="00FA725F"/>
    <w:rsid w:val="00FB6ECF"/>
    <w:rsid w:val="00FC3DF5"/>
    <w:rsid w:val="00FE3E84"/>
    <w:rsid w:val="00FF0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F957E"/>
  <w15:chartTrackingRefBased/>
  <w15:docId w15:val="{4C0198C1-0F70-4403-BDE9-8998614A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4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8C5"/>
    <w:rPr>
      <w:rFonts w:ascii="Segoe UI" w:hAnsi="Segoe UI" w:cs="Segoe UI"/>
      <w:sz w:val="18"/>
      <w:szCs w:val="18"/>
    </w:rPr>
  </w:style>
  <w:style w:type="paragraph" w:styleId="ListParagraph">
    <w:name w:val="List Paragraph"/>
    <w:basedOn w:val="Normal"/>
    <w:uiPriority w:val="34"/>
    <w:qFormat/>
    <w:rsid w:val="0044588A"/>
    <w:pPr>
      <w:ind w:left="720"/>
      <w:contextualSpacing/>
    </w:pPr>
  </w:style>
  <w:style w:type="paragraph" w:styleId="PlainText">
    <w:name w:val="Plain Text"/>
    <w:basedOn w:val="Normal"/>
    <w:link w:val="PlainTextChar"/>
    <w:uiPriority w:val="99"/>
    <w:unhideWhenUsed/>
    <w:rsid w:val="003976F5"/>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3976F5"/>
    <w:rPr>
      <w:rFonts w:ascii="Calibri" w:hAnsi="Calibri"/>
      <w:szCs w:val="21"/>
      <w:lang w:val="en-GB"/>
    </w:rPr>
  </w:style>
  <w:style w:type="character" w:styleId="CommentReference">
    <w:name w:val="annotation reference"/>
    <w:basedOn w:val="DefaultParagraphFont"/>
    <w:uiPriority w:val="99"/>
    <w:semiHidden/>
    <w:unhideWhenUsed/>
    <w:rsid w:val="00DE3FA3"/>
    <w:rPr>
      <w:sz w:val="16"/>
      <w:szCs w:val="16"/>
    </w:rPr>
  </w:style>
  <w:style w:type="paragraph" w:styleId="CommentText">
    <w:name w:val="annotation text"/>
    <w:basedOn w:val="Normal"/>
    <w:link w:val="CommentTextChar"/>
    <w:uiPriority w:val="99"/>
    <w:semiHidden/>
    <w:unhideWhenUsed/>
    <w:rsid w:val="00DE3FA3"/>
    <w:pPr>
      <w:spacing w:line="240" w:lineRule="auto"/>
    </w:pPr>
    <w:rPr>
      <w:sz w:val="20"/>
      <w:szCs w:val="20"/>
    </w:rPr>
  </w:style>
  <w:style w:type="character" w:customStyle="1" w:styleId="CommentTextChar">
    <w:name w:val="Comment Text Char"/>
    <w:basedOn w:val="DefaultParagraphFont"/>
    <w:link w:val="CommentText"/>
    <w:uiPriority w:val="99"/>
    <w:semiHidden/>
    <w:rsid w:val="00DE3FA3"/>
    <w:rPr>
      <w:sz w:val="20"/>
      <w:szCs w:val="20"/>
    </w:rPr>
  </w:style>
  <w:style w:type="paragraph" w:styleId="CommentSubject">
    <w:name w:val="annotation subject"/>
    <w:basedOn w:val="CommentText"/>
    <w:next w:val="CommentText"/>
    <w:link w:val="CommentSubjectChar"/>
    <w:uiPriority w:val="99"/>
    <w:semiHidden/>
    <w:unhideWhenUsed/>
    <w:rsid w:val="00DE3FA3"/>
    <w:rPr>
      <w:b/>
      <w:bCs/>
    </w:rPr>
  </w:style>
  <w:style w:type="character" w:customStyle="1" w:styleId="CommentSubjectChar">
    <w:name w:val="Comment Subject Char"/>
    <w:basedOn w:val="CommentTextChar"/>
    <w:link w:val="CommentSubject"/>
    <w:uiPriority w:val="99"/>
    <w:semiHidden/>
    <w:rsid w:val="00DE3F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501788">
      <w:bodyDiv w:val="1"/>
      <w:marLeft w:val="0"/>
      <w:marRight w:val="0"/>
      <w:marTop w:val="0"/>
      <w:marBottom w:val="0"/>
      <w:divBdr>
        <w:top w:val="none" w:sz="0" w:space="0" w:color="auto"/>
        <w:left w:val="none" w:sz="0" w:space="0" w:color="auto"/>
        <w:bottom w:val="none" w:sz="0" w:space="0" w:color="auto"/>
        <w:right w:val="none" w:sz="0" w:space="0" w:color="auto"/>
      </w:divBdr>
    </w:div>
    <w:div w:id="145039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879562A5253941BC4792E4BFFA7253" ma:contentTypeVersion="13" ma:contentTypeDescription="Create a new document." ma:contentTypeScope="" ma:versionID="1136095aeba14c76d3b5daf33cacb3d4">
  <xsd:schema xmlns:xsd="http://www.w3.org/2001/XMLSchema" xmlns:xs="http://www.w3.org/2001/XMLSchema" xmlns:p="http://schemas.microsoft.com/office/2006/metadata/properties" xmlns:ns3="50c6f0d6-8741-4da4-b08f-402b0ce19755" xmlns:ns4="29791920-2275-484b-95df-8920050dfdd8" targetNamespace="http://schemas.microsoft.com/office/2006/metadata/properties" ma:root="true" ma:fieldsID="0368936cfa1d9e469dc08934c908f5f6" ns3:_="" ns4:_="">
    <xsd:import namespace="50c6f0d6-8741-4da4-b08f-402b0ce19755"/>
    <xsd:import namespace="29791920-2275-484b-95df-8920050dfd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6f0d6-8741-4da4-b08f-402b0ce197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791920-2275-484b-95df-8920050dfd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030090-0BD8-4F47-9D07-72495D489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6f0d6-8741-4da4-b08f-402b0ce19755"/>
    <ds:schemaRef ds:uri="29791920-2275-484b-95df-8920050df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60F5AB-B380-446B-8C62-7147A7F5B7D3}">
  <ds:schemaRefs>
    <ds:schemaRef ds:uri="http://schemas.microsoft.com/sharepoint/v3/contenttype/forms"/>
  </ds:schemaRefs>
</ds:datastoreItem>
</file>

<file path=customXml/itemProps3.xml><?xml version="1.0" encoding="utf-8"?>
<ds:datastoreItem xmlns:ds="http://schemas.openxmlformats.org/officeDocument/2006/customXml" ds:itemID="{CE6865AF-F878-4FBA-BE09-7987260E56A9}">
  <ds:schemaRefs>
    <ds:schemaRef ds:uri="http://schemas.microsoft.com/office/infopath/2007/PartnerControls"/>
    <ds:schemaRef ds:uri="http://purl.org/dc/elements/1.1/"/>
    <ds:schemaRef ds:uri="http://schemas.microsoft.com/office/2006/metadata/properties"/>
    <ds:schemaRef ds:uri="29791920-2275-484b-95df-8920050dfdd8"/>
    <ds:schemaRef ds:uri="http://purl.org/dc/terms/"/>
    <ds:schemaRef ds:uri="http://schemas.openxmlformats.org/package/2006/metadata/core-properties"/>
    <ds:schemaRef ds:uri="http://schemas.microsoft.com/office/2006/documentManagement/types"/>
    <ds:schemaRef ds:uri="50c6f0d6-8741-4da4-b08f-402b0ce1975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McGuinness</dc:creator>
  <cp:keywords/>
  <dc:description/>
  <cp:lastModifiedBy>Julian Higgins</cp:lastModifiedBy>
  <cp:revision>4</cp:revision>
  <dcterms:created xsi:type="dcterms:W3CDTF">2020-04-03T15:23:00Z</dcterms:created>
  <dcterms:modified xsi:type="dcterms:W3CDTF">2020-04-03T16:16:00Z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0x010100AB879562A5253941BC4792E4BFFA7253</vt:lpwstr>
  </property>
</Properties>
</file>