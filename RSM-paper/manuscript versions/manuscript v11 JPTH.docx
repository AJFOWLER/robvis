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7AE1E" w14:textId="77777777" w:rsidR="000673E8" w:rsidRDefault="004D58DD">
      <w:pPr>
        <w:pStyle w:val="Title"/>
      </w:pPr>
      <w:r>
        <w:t>RSM - Call for papers on data visualization</w:t>
      </w:r>
    </w:p>
    <w:p w14:paraId="3437AE1F" w14:textId="77777777" w:rsidR="000673E8" w:rsidRDefault="004D58DD">
      <w:pPr>
        <w:pStyle w:val="Heading1"/>
      </w:pPr>
      <w:bookmarkStart w:id="0" w:name="front-matter"/>
      <w:r>
        <w:t>Front Matter</w:t>
      </w:r>
      <w:bookmarkEnd w:id="0"/>
    </w:p>
    <w:p w14:paraId="3437AE20" w14:textId="0F883AEB" w:rsidR="000673E8" w:rsidRDefault="004D58DD">
      <w:pPr>
        <w:pStyle w:val="FirstParagraph"/>
      </w:pPr>
      <w:r>
        <w:rPr>
          <w:b/>
        </w:rPr>
        <w:t xml:space="preserve">Title: </w:t>
      </w:r>
      <w:r>
        <w:br/>
      </w:r>
      <w:del w:id="1" w:author="Julian Higgins" w:date="2020-04-03T16:41:00Z">
        <w:r w:rsidDel="00832CBD">
          <w:delText>robvis (</w:delText>
        </w:r>
      </w:del>
      <w:r>
        <w:t>Risk-Of-Bias VISualization</w:t>
      </w:r>
      <w:ins w:id="2" w:author="Julian Higgins" w:date="2020-04-03T16:41:00Z">
        <w:r w:rsidR="00832CBD">
          <w:t xml:space="preserve"> (robvis</w:t>
        </w:r>
      </w:ins>
      <w:r>
        <w:t>): an R package and Shiny web app for visualizing risk-of-bias assessments</w:t>
      </w:r>
    </w:p>
    <w:p w14:paraId="3437AE21" w14:textId="77777777" w:rsidR="000673E8" w:rsidRDefault="004D58DD">
      <w:pPr>
        <w:pStyle w:val="BodyText"/>
      </w:pPr>
      <w:r>
        <w:t> </w:t>
      </w:r>
    </w:p>
    <w:p w14:paraId="3437AE22" w14:textId="77777777" w:rsidR="000673E8" w:rsidRDefault="004D58DD">
      <w:pPr>
        <w:pStyle w:val="BodyText"/>
      </w:pPr>
      <w:r>
        <w:rPr>
          <w:b/>
        </w:rPr>
        <w:t>Authors and Affliations</w:t>
      </w:r>
    </w:p>
    <w:p w14:paraId="3437AE23" w14:textId="77777777" w:rsidR="000673E8" w:rsidRDefault="004D58DD">
      <w:pPr>
        <w:pStyle w:val="BodyText"/>
      </w:pPr>
      <w:r>
        <w:t>Luke A McGuinness</w:t>
      </w:r>
      <w:r>
        <w:rPr>
          <w:vertAlign w:val="superscript"/>
        </w:rPr>
        <w:t>1,2</w:t>
      </w:r>
      <w:r>
        <w:t xml:space="preserve"> (ORCID: 0000-0001-8730-9761), Julian PT Higgins</w:t>
      </w:r>
      <w:r>
        <w:rPr>
          <w:vertAlign w:val="superscript"/>
        </w:rPr>
        <w:t>1,2</w:t>
      </w:r>
      <w:r>
        <w:t xml:space="preserve"> (ORCID: 0000-0002-8323-2514)</w:t>
      </w:r>
    </w:p>
    <w:p w14:paraId="3437AE24" w14:textId="43F21E40" w:rsidR="000673E8" w:rsidRDefault="004D58DD">
      <w:pPr>
        <w:pStyle w:val="Compact"/>
        <w:numPr>
          <w:ilvl w:val="0"/>
          <w:numId w:val="26"/>
        </w:numPr>
      </w:pPr>
      <w:r>
        <w:t xml:space="preserve">MRC </w:t>
      </w:r>
      <w:ins w:id="3" w:author="Julian Higgins" w:date="2020-04-03T16:40:00Z">
        <w:r w:rsidR="00832CBD">
          <w:t>Integrative Epidemiology Unit</w:t>
        </w:r>
        <w:r w:rsidR="00832CBD">
          <w:t xml:space="preserve"> at the </w:t>
        </w:r>
      </w:ins>
      <w:r>
        <w:t>University of Bristol</w:t>
      </w:r>
      <w:del w:id="4" w:author="Julian Higgins" w:date="2020-04-03T16:40:00Z">
        <w:r w:rsidDel="00832CBD">
          <w:delText xml:space="preserve"> Integrative Epidemiology Unit</w:delText>
        </w:r>
      </w:del>
      <w:r>
        <w:t>, Bristol, UK</w:t>
      </w:r>
    </w:p>
    <w:p w14:paraId="3437AE25" w14:textId="1CDB096A" w:rsidR="000673E8" w:rsidRDefault="00832CBD">
      <w:pPr>
        <w:pStyle w:val="Compact"/>
        <w:numPr>
          <w:ilvl w:val="0"/>
          <w:numId w:val="26"/>
        </w:numPr>
      </w:pPr>
      <w:ins w:id="5" w:author="Julian Higgins" w:date="2020-04-03T16:40:00Z">
        <w:r>
          <w:t xml:space="preserve">Population Health Sciences, </w:t>
        </w:r>
      </w:ins>
      <w:r w:rsidR="004D58DD">
        <w:t>Bristol Medical School</w:t>
      </w:r>
      <w:del w:id="6" w:author="Julian Higgins" w:date="2020-04-03T16:40:00Z">
        <w:r w:rsidR="004D58DD" w:rsidDel="00832CBD">
          <w:delText>:</w:delText>
        </w:r>
      </w:del>
      <w:ins w:id="7" w:author="Julian Higgins" w:date="2020-04-03T16:40:00Z">
        <w:r>
          <w:t>,</w:t>
        </w:r>
      </w:ins>
      <w:r w:rsidR="004D58DD">
        <w:t xml:space="preserve"> </w:t>
      </w:r>
      <w:del w:id="8" w:author="Julian Higgins" w:date="2020-04-03T16:40:00Z">
        <w:r w:rsidR="004D58DD" w:rsidDel="00832CBD">
          <w:delText xml:space="preserve">Population Health Sciences, </w:delText>
        </w:r>
      </w:del>
      <w:r w:rsidR="004D58DD">
        <w:t>University of Bristol, Bristol, UK</w:t>
      </w:r>
    </w:p>
    <w:p w14:paraId="3437AE26" w14:textId="77777777" w:rsidR="000673E8" w:rsidRDefault="004D58DD">
      <w:pPr>
        <w:pStyle w:val="FirstParagraph"/>
      </w:pPr>
      <w:r>
        <w:t> </w:t>
      </w:r>
    </w:p>
    <w:p w14:paraId="3437AE27" w14:textId="77777777" w:rsidR="000673E8" w:rsidRDefault="004D58DD">
      <w:pPr>
        <w:pStyle w:val="BodyText"/>
      </w:pPr>
      <w:r>
        <w:rPr>
          <w:b/>
        </w:rPr>
        <w:t>Corresponding author:</w:t>
      </w:r>
    </w:p>
    <w:p w14:paraId="3437AE28" w14:textId="77777777" w:rsidR="000673E8" w:rsidRDefault="004D58DD">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3437AE29" w14:textId="77777777" w:rsidR="000673E8" w:rsidRDefault="004D58DD">
      <w:pPr>
        <w:pStyle w:val="BodyText"/>
      </w:pPr>
      <w:r>
        <w:t> </w:t>
      </w:r>
    </w:p>
    <w:p w14:paraId="3437AE2A" w14:textId="77777777" w:rsidR="000673E8" w:rsidRDefault="004D58DD">
      <w:pPr>
        <w:pStyle w:val="BodyText"/>
      </w:pPr>
      <w:r>
        <w:rPr>
          <w:b/>
        </w:rPr>
        <w:t>Article type</w:t>
      </w:r>
    </w:p>
    <w:p w14:paraId="3437AE2B" w14:textId="77777777" w:rsidR="000673E8" w:rsidRDefault="004D58DD">
      <w:pPr>
        <w:pStyle w:val="BodyText"/>
      </w:pPr>
      <w:r>
        <w:rPr>
          <w:i/>
        </w:rPr>
        <w:t>Computational Tools and Methods</w:t>
      </w:r>
    </w:p>
    <w:p w14:paraId="3437AE2C" w14:textId="77777777" w:rsidR="000673E8" w:rsidRDefault="004D58DD">
      <w:pPr>
        <w:pStyle w:val="BodyText"/>
      </w:pPr>
      <w:r>
        <w:t> </w:t>
      </w:r>
    </w:p>
    <w:p w14:paraId="3437AE2D" w14:textId="77777777" w:rsidR="000673E8" w:rsidRDefault="004D58DD">
      <w:pPr>
        <w:pStyle w:val="BodyText"/>
      </w:pPr>
      <w:r>
        <w:rPr>
          <w:b/>
        </w:rPr>
        <w:t>Funding</w:t>
      </w:r>
    </w:p>
    <w:p w14:paraId="3437AE2E" w14:textId="77777777" w:rsidR="000673E8" w:rsidRDefault="004D58DD">
      <w:pPr>
        <w:pStyle w:val="BodyText"/>
      </w:pPr>
      <w:r>
        <w:t>LAM is supported by an NIHR Doctoral Research Fellowship (DRF-2018-11-ST2-048). Attendence at the Evidence Synthesis Hackathon in April 2019 was supported by a grant from the Evidence Synthesis Hackathon itself and the University of Bristol Alumni Foundation. JPTH is a National Institute for Health Research (NIHR) Senior Investigator (NF-SI-0617-10145). JPTH is supported by NIHR Bristol Biomedical Research Centre at University Hospitals Bristol NHS Foundation Trust and the University of Bristol. JPTH is supported by the NIHR Applied Research Collaboration West (ARC West) at University Hospitals Bristol NHS Foundation Trust. JPTH is a member of the MRC Integrative Epidemiology Unit at the University of Bristol. The views expressed in this article are those of the authors and do not necessarily represent those of the NHS, the NIHR, MRC, or the Department of Health and Social Care.</w:t>
      </w:r>
    </w:p>
    <w:p w14:paraId="3437AE2F" w14:textId="77777777" w:rsidR="000673E8" w:rsidRDefault="004D58DD">
      <w:pPr>
        <w:pStyle w:val="BodyText"/>
      </w:pPr>
      <w:r>
        <w:t> </w:t>
      </w:r>
    </w:p>
    <w:p w14:paraId="3437AE30" w14:textId="77777777" w:rsidR="000673E8" w:rsidRDefault="004D58DD">
      <w:pPr>
        <w:pStyle w:val="BodyText"/>
      </w:pPr>
      <w:r>
        <w:rPr>
          <w:b/>
        </w:rPr>
        <w:t>Keywords</w:t>
      </w:r>
    </w:p>
    <w:p w14:paraId="3437AE31" w14:textId="77777777" w:rsidR="000673E8" w:rsidRDefault="004D58DD">
      <w:pPr>
        <w:pStyle w:val="BodyText"/>
      </w:pPr>
      <w:r>
        <w:t>Risk of bias; Evidence synthesis; Data visualisation; R</w:t>
      </w:r>
    </w:p>
    <w:p w14:paraId="3437AE32" w14:textId="77777777" w:rsidR="000673E8" w:rsidRDefault="000673E8">
      <w:pPr>
        <w:pStyle w:val="Heading5"/>
      </w:pPr>
      <w:bookmarkStart w:id="9" w:name="section"/>
      <w:bookmarkEnd w:id="9"/>
    </w:p>
    <w:p w14:paraId="3437AE33" w14:textId="77777777" w:rsidR="000673E8" w:rsidRDefault="004D58DD">
      <w:pPr>
        <w:pStyle w:val="Heading1"/>
      </w:pPr>
      <w:bookmarkStart w:id="10" w:name="abstract"/>
      <w:r>
        <w:t>Abstract</w:t>
      </w:r>
      <w:bookmarkEnd w:id="10"/>
    </w:p>
    <w:p w14:paraId="3437AE34" w14:textId="5CA2D1F0" w:rsidR="000673E8" w:rsidDel="00632428" w:rsidRDefault="004D58DD">
      <w:pPr>
        <w:pStyle w:val="FirstParagraph"/>
        <w:rPr>
          <w:del w:id="11" w:author="Julian Higgins" w:date="2020-04-03T16:58:00Z"/>
        </w:rPr>
      </w:pPr>
      <w:r>
        <w:t xml:space="preserve">Despite a major increase in the range and number of software offerings now available to help researchers produce evidence syntheses, there is currently no generic tool for producing figures to display and explore the risk-of-bias assessments that routinely take place as part of systematic review. However, tools such as the R programming environment and </w:t>
      </w:r>
      <w:r>
        <w:rPr>
          <w:rStyle w:val="VerbatimChar"/>
        </w:rPr>
        <w:t>Shiny</w:t>
      </w:r>
      <w:r>
        <w:t xml:space="preserve"> (an R package for building interactive web apps) have made it </w:t>
      </w:r>
      <w:del w:id="12" w:author="Julian Higgins" w:date="2020-04-03T16:45:00Z">
        <w:r w:rsidDel="00832CBD">
          <w:delText>easier than ever</w:delText>
        </w:r>
      </w:del>
      <w:ins w:id="13" w:author="Julian Higgins" w:date="2020-04-03T17:01:00Z">
        <w:r w:rsidR="00632428">
          <w:t>straightforward</w:t>
        </w:r>
      </w:ins>
      <w:r>
        <w:t xml:space="preserve"> to produce new tools to help in producing evidence syntheses.</w:t>
      </w:r>
      <w:ins w:id="14" w:author="Julian Higgins" w:date="2020-04-03T16:58:00Z">
        <w:r w:rsidR="00632428">
          <w:t xml:space="preserve"> </w:t>
        </w:r>
      </w:ins>
    </w:p>
    <w:p w14:paraId="3437AE35" w14:textId="1A77B6EF" w:rsidR="000673E8" w:rsidRDefault="004D58DD" w:rsidP="00632428">
      <w:pPr>
        <w:pStyle w:val="FirstParagraph"/>
        <w:pPrChange w:id="15" w:author="Julian Higgins" w:date="2020-04-03T16:58:00Z">
          <w:pPr>
            <w:pStyle w:val="BodyText"/>
          </w:pPr>
        </w:pPrChange>
      </w:pPr>
      <w:r>
        <w:t xml:space="preserve">We present a new tool, </w:t>
      </w:r>
      <w:r>
        <w:rPr>
          <w:rStyle w:val="VerbatimChar"/>
        </w:rPr>
        <w:t>robvis</w:t>
      </w:r>
      <w:r>
        <w:t xml:space="preserve"> (Risk-Of-Bias VISualization</w:t>
      </w:r>
      <w:ins w:id="16" w:author="Julian Higgins" w:date="2020-04-03T16:58:00Z">
        <w:r w:rsidR="00632428">
          <w:t>),</w:t>
        </w:r>
      </w:ins>
      <w:del w:id="17" w:author="Julian Higgins" w:date="2020-04-03T16:58:00Z">
        <w:r w:rsidDel="00632428">
          <w:delText>;</w:delText>
        </w:r>
      </w:del>
      <w:r>
        <w:t xml:space="preserve"> available as an R package and web app</w:t>
      </w:r>
      <w:ins w:id="18" w:author="Julian Higgins" w:date="2020-04-03T16:58:00Z">
        <w:r w:rsidR="00632428">
          <w:t>,</w:t>
        </w:r>
      </w:ins>
      <w:del w:id="19" w:author="Julian Higgins" w:date="2020-04-03T16:58:00Z">
        <w:r w:rsidDel="00632428">
          <w:delText>)</w:delText>
        </w:r>
      </w:del>
      <w:r>
        <w:t xml:space="preserve"> which facilitates rapid production of publication-quality risk-of-bias assessment figures. We present a timeline of the tool’s development and its key functionality.</w:t>
      </w:r>
    </w:p>
    <w:p w14:paraId="3437AE36" w14:textId="77777777" w:rsidR="000673E8" w:rsidRDefault="000673E8">
      <w:pPr>
        <w:pStyle w:val="Heading5"/>
      </w:pPr>
      <w:bookmarkStart w:id="20" w:name="section-1"/>
      <w:bookmarkEnd w:id="20"/>
    </w:p>
    <w:p w14:paraId="3437AE37" w14:textId="77777777" w:rsidR="000673E8" w:rsidRDefault="004D58DD">
      <w:pPr>
        <w:pStyle w:val="Heading1"/>
      </w:pPr>
      <w:bookmarkStart w:id="21" w:name="introduction"/>
      <w:r>
        <w:t>Introduction</w:t>
      </w:r>
      <w:bookmarkEnd w:id="21"/>
    </w:p>
    <w:p w14:paraId="3437AE38" w14:textId="6CFD1D55" w:rsidR="000673E8" w:rsidRDefault="004D58DD">
      <w:pPr>
        <w:pStyle w:val="FirstParagraph"/>
      </w:pPr>
      <w:r>
        <w:t>Synthesis of evidence from the totality of relevant research is becoming more important than ever in informing policy across an increasingly wide range of fields.</w:t>
      </w:r>
      <w:r>
        <w:rPr>
          <w:vertAlign w:val="superscript"/>
        </w:rPr>
        <w:t>1</w:t>
      </w:r>
      <w:r>
        <w:t xml:space="preserve"> Risk of bias assessment - evaluation of the internal validity of studies included in a systematic review - often forms a key part of the evidence synthesis process, particularly in the health sciences.</w:t>
      </w:r>
      <w:r>
        <w:rPr>
          <w:vertAlign w:val="superscript"/>
        </w:rPr>
        <w:t>2</w:t>
      </w:r>
      <w:r>
        <w:t xml:space="preserve"> A well-developed family of tools is widely used, which have in common the characteristic that they evaluate specific domains of bias rather being constructed as a checklist or a quantitative score.</w:t>
      </w:r>
      <w:r>
        <w:rPr>
          <w:vertAlign w:val="superscript"/>
        </w:rPr>
        <w:t>2</w:t>
      </w:r>
      <w:r>
        <w:t xml:space="preserve"> These tools include the RoB (Risk of Bias) 2 tool for randomized </w:t>
      </w:r>
      <w:del w:id="22" w:author="Julian Higgins" w:date="2020-04-03T16:59:00Z">
        <w:r w:rsidDel="00632428">
          <w:delText xml:space="preserve">controlled </w:delText>
        </w:r>
      </w:del>
      <w:r>
        <w:t>trials,</w:t>
      </w:r>
      <w:r>
        <w:rPr>
          <w:vertAlign w:val="superscript"/>
        </w:rPr>
        <w:t>3</w:t>
      </w:r>
      <w:r>
        <w:t xml:space="preserve"> the ROBINS-I (Risk Of Bias In Non-randomized Studies - of Interventions) tool,</w:t>
      </w:r>
      <w:r>
        <w:rPr>
          <w:vertAlign w:val="superscript"/>
        </w:rPr>
        <w:t>4</w:t>
      </w:r>
      <w:r>
        <w:t xml:space="preserve"> the QUADAS 2 (Quality and Applicability of Diagnostic Accuracy Studies) tool</w:t>
      </w:r>
      <w:r>
        <w:rPr>
          <w:vertAlign w:val="superscript"/>
        </w:rPr>
        <w:t>5</w:t>
      </w:r>
      <w:r>
        <w:t xml:space="preserve"> and the ROBIS (Risk Of Bias in Systematic Reviews) tool.</w:t>
      </w:r>
      <w:r>
        <w:rPr>
          <w:vertAlign w:val="superscript"/>
        </w:rPr>
        <w:t>6</w:t>
      </w:r>
      <w:r>
        <w:t xml:space="preserve"> Within each bias domain a judgement is reached about the strength of the study in that regard: for example, the first domain in the Cochrane RoB 2 tool deals with bias arising from the randomization process.</w:t>
      </w:r>
      <w:r>
        <w:rPr>
          <w:vertAlign w:val="superscript"/>
        </w:rPr>
        <w:t>3</w:t>
      </w:r>
      <w:r>
        <w:t xml:space="preserve"> Accessible graphics summarizing the results of these domain-based risk-of-bias assessments are included in reports of systematic reviews. A convenient plot in many reviews is a “traffic light” plot, which tabulates the judgement for each study in each domain. For larger numbers of studies, when such a table becomes unmanageable, a popular alternative is a </w:t>
      </w:r>
      <w:ins w:id="23" w:author="Julian Higgins" w:date="2020-04-03T16:59:00Z">
        <w:r w:rsidR="00632428">
          <w:t xml:space="preserve">(possibly </w:t>
        </w:r>
      </w:ins>
      <w:r>
        <w:t>weighted</w:t>
      </w:r>
      <w:ins w:id="24" w:author="Julian Higgins" w:date="2020-04-03T16:59:00Z">
        <w:r w:rsidR="00632428">
          <w:t>)</w:t>
        </w:r>
      </w:ins>
      <w:r>
        <w:t xml:space="preserve"> bar plot, which show</w:t>
      </w:r>
      <w:ins w:id="25" w:author="Julian Higgins" w:date="2020-04-03T16:59:00Z">
        <w:r w:rsidR="00632428">
          <w:t>s</w:t>
        </w:r>
      </w:ins>
      <w:r>
        <w:t xml:space="preserve"> the proportion of information with each judgement for each domain.</w:t>
      </w:r>
      <w:r>
        <w:rPr>
          <w:vertAlign w:val="superscript"/>
        </w:rPr>
        <w:t>7</w:t>
      </w:r>
    </w:p>
    <w:p w14:paraId="3437AE39" w14:textId="01BFC3AC" w:rsidR="000673E8" w:rsidRDefault="004D58DD">
      <w:pPr>
        <w:pStyle w:val="BodyText"/>
      </w:pPr>
      <w:r>
        <w:t>Researchers can face a number of barriers in creating these plots. While some evidence synthesis platforms, such as Cochrane’s Review Manager,</w:t>
      </w:r>
      <w:r>
        <w:rPr>
          <w:vertAlign w:val="superscript"/>
        </w:rPr>
        <w:t>8</w:t>
      </w:r>
      <w:r>
        <w:t xml:space="preserve"> </w:t>
      </w:r>
      <w:del w:id="26" w:author="Julian Higgins" w:date="2020-04-03T16:59:00Z">
        <w:r w:rsidDel="00632428">
          <w:delText>are able</w:delText>
        </w:r>
      </w:del>
      <w:ins w:id="27" w:author="Julian Higgins" w:date="2020-04-03T16:59:00Z">
        <w:r w:rsidR="00632428">
          <w:t>can</w:t>
        </w:r>
      </w:ins>
      <w:del w:id="28" w:author="Julian Higgins" w:date="2020-04-03T16:59:00Z">
        <w:r w:rsidDel="00632428">
          <w:delText xml:space="preserve"> to</w:delText>
        </w:r>
      </w:del>
      <w:r>
        <w:t xml:space="preserve"> produce these visualizations, not all researchers use these systems to conduct their systematic reviews, and copying the risk-of-bias data into these systems </w:t>
      </w:r>
      <w:del w:id="29" w:author="Julian Higgins" w:date="2020-04-03T16:59:00Z">
        <w:r w:rsidDel="00632428">
          <w:delText xml:space="preserve">simply </w:delText>
        </w:r>
      </w:del>
      <w:ins w:id="30" w:author="Julian Higgins" w:date="2020-04-03T16:59:00Z">
        <w:r w:rsidR="00632428">
          <w:t>solely</w:t>
        </w:r>
        <w:r w:rsidR="00632428">
          <w:t xml:space="preserve"> </w:t>
        </w:r>
      </w:ins>
      <w:r>
        <w:t xml:space="preserve">to produce the plots is inefficient and error prone. </w:t>
      </w:r>
      <w:del w:id="31" w:author="Julian Higgins" w:date="2020-04-03T17:00:00Z">
        <w:r w:rsidDel="00632428">
          <w:delText>Likewise</w:delText>
        </w:r>
      </w:del>
      <w:ins w:id="32" w:author="Julian Higgins" w:date="2020-04-03T17:00:00Z">
        <w:r w:rsidR="00632428">
          <w:t>On the other hand</w:t>
        </w:r>
      </w:ins>
      <w:r>
        <w:t xml:space="preserve">, creating the figures </w:t>
      </w:r>
      <w:ins w:id="33" w:author="Julian Higgins" w:date="2020-04-03T17:00:00Z">
        <w:r w:rsidR="00632428">
          <w:t>‘</w:t>
        </w:r>
      </w:ins>
      <w:r>
        <w:t>by hand</w:t>
      </w:r>
      <w:ins w:id="34" w:author="Julian Higgins" w:date="2020-04-03T17:00:00Z">
        <w:r w:rsidR="00632428">
          <w:t>’</w:t>
        </w:r>
      </w:ins>
      <w:r>
        <w:t xml:space="preserve">, through software such as MS PowerPoint or Adobe Illustrator, may lead to unintentional errors and require the plots to be redrawn </w:t>
      </w:r>
      <w:del w:id="35" w:author="Julian Higgins" w:date="2020-04-03T17:00:00Z">
        <w:r w:rsidDel="00632428">
          <w:delText>during a</w:delText>
        </w:r>
      </w:del>
      <w:ins w:id="36" w:author="Julian Higgins" w:date="2020-04-03T17:00:00Z">
        <w:r w:rsidR="00632428">
          <w:t>when a</w:t>
        </w:r>
      </w:ins>
      <w:del w:id="37" w:author="Julian Higgins" w:date="2020-04-03T17:00:00Z">
        <w:r w:rsidDel="00632428">
          <w:delText>n</w:delText>
        </w:r>
      </w:del>
      <w:ins w:id="38" w:author="Julian Higgins" w:date="2020-04-03T17:00:00Z">
        <w:r w:rsidR="00632428">
          <w:t xml:space="preserve"> review is</w:t>
        </w:r>
      </w:ins>
      <w:r>
        <w:t xml:space="preserve"> update</w:t>
      </w:r>
      <w:ins w:id="39" w:author="Julian Higgins" w:date="2020-04-03T17:00:00Z">
        <w:r w:rsidR="00632428">
          <w:t>d</w:t>
        </w:r>
      </w:ins>
      <w:del w:id="40" w:author="Julian Higgins" w:date="2020-04-03T17:00:00Z">
        <w:r w:rsidDel="00632428">
          <w:delText xml:space="preserve"> to the review</w:delText>
        </w:r>
      </w:del>
      <w:r>
        <w:t>. Additionally, while the field of evidence synthesis software has grown rapidly in recent years,</w:t>
      </w:r>
      <w:r>
        <w:rPr>
          <w:vertAlign w:val="superscript"/>
        </w:rPr>
        <w:t>9</w:t>
      </w:r>
      <w:r>
        <w:t xml:space="preserve"> this growth has not been equally distributed across the different aspects of the systematic review process. For example, a recent review found several software offerings aimed specifically at the abstract screening stage of the review process,</w:t>
      </w:r>
      <w:r>
        <w:rPr>
          <w:vertAlign w:val="superscript"/>
        </w:rPr>
        <w:t>10</w:t>
      </w:r>
      <w:r>
        <w:t xml:space="preserve"> but no similar time- and error-reducing tool has been proposed for visualizing the results of risk-of-bias assessments.</w:t>
      </w:r>
    </w:p>
    <w:p w14:paraId="3437AE3A" w14:textId="3AF3590F" w:rsidR="000673E8" w:rsidRDefault="004D58DD">
      <w:pPr>
        <w:pStyle w:val="BodyText"/>
      </w:pPr>
      <w:del w:id="41" w:author="Julian Higgins" w:date="2020-04-03T17:00:00Z">
        <w:r w:rsidDel="00632428">
          <w:delText>However, i</w:delText>
        </w:r>
      </w:del>
      <w:ins w:id="42" w:author="Julian Higgins" w:date="2020-04-03T17:00:00Z">
        <w:r w:rsidR="00632428">
          <w:t>I</w:t>
        </w:r>
      </w:ins>
      <w:r>
        <w:t xml:space="preserve">t is now </w:t>
      </w:r>
      <w:del w:id="43" w:author="Julian Higgins" w:date="2020-04-03T17:01:00Z">
        <w:r w:rsidDel="00632428">
          <w:delText>easier than ever</w:delText>
        </w:r>
      </w:del>
      <w:ins w:id="44" w:author="Julian Higgins" w:date="2020-04-03T17:01:00Z">
        <w:r w:rsidR="00632428">
          <w:t>straightforward</w:t>
        </w:r>
      </w:ins>
      <w:r>
        <w:t xml:space="preserve"> to produce such a tool, thanks to the availability of powerful computing offerings including R, RStudio and </w:t>
      </w:r>
      <w:r>
        <w:rPr>
          <w:rStyle w:val="VerbatimChar"/>
        </w:rPr>
        <w:t>Shiny</w:t>
      </w:r>
      <w:r>
        <w:t xml:space="preserve"> (an R package for building interactive web apps)</w:t>
      </w:r>
      <w:r>
        <w:rPr>
          <w:vertAlign w:val="superscript"/>
        </w:rPr>
        <w:t>11–13</w:t>
      </w:r>
      <w:r>
        <w:t xml:space="preserve"> Here, we present </w:t>
      </w:r>
      <w:r>
        <w:rPr>
          <w:rStyle w:val="VerbatimChar"/>
        </w:rPr>
        <w:t>robvis</w:t>
      </w:r>
      <w:r>
        <w:t xml:space="preserve"> (Risk Of Bias VISualiation),</w:t>
      </w:r>
      <w:r>
        <w:rPr>
          <w:vertAlign w:val="superscript"/>
        </w:rPr>
        <w:t>14</w:t>
      </w:r>
      <w:r>
        <w:t xml:space="preserve"> an R package and </w:t>
      </w:r>
      <w:r>
        <w:rPr>
          <w:rStyle w:val="VerbatimChar"/>
        </w:rPr>
        <w:t>Shiny</w:t>
      </w:r>
      <w:r>
        <w:t xml:space="preserve"> web-app that allows users to create publication-ready risk-of-bias plots quickly and easily. While primarily designed for use with the major risk-of-bias assessment tools used in health research (ROB2, ROBINS-I &amp; QUADAS-2), the tool allows users to visualize the results from any domain-based risk-of-bias assessment or quality appraisal tool.</w:t>
      </w:r>
    </w:p>
    <w:p w14:paraId="3437AE3B" w14:textId="77777777" w:rsidR="000673E8" w:rsidRDefault="004D58DD">
      <w:pPr>
        <w:pStyle w:val="BodyText"/>
      </w:pPr>
      <w:r>
        <w:t>The tool is open-source and available to use free of charge. Users can download a stable version of the R package from CRAN (</w:t>
      </w:r>
      <w:hyperlink r:id="rId8">
        <w:r>
          <w:rPr>
            <w:rStyle w:val="Hyperlink"/>
          </w:rPr>
          <w:t>https://cran.r-project.org/package=robvis</w:t>
        </w:r>
      </w:hyperlink>
      <w:r>
        <w:t>); or access and contribute to the open-source code that powers the package via GitHub (</w:t>
      </w:r>
      <w:hyperlink r:id="rId9">
        <w:r>
          <w:rPr>
            <w:rStyle w:val="Hyperlink"/>
          </w:rPr>
          <w:t>https://github.com/mcguinlu/robvis</w:t>
        </w:r>
      </w:hyperlink>
      <w:r>
        <w:t>). Extended guidance for the tool, including a step-</w:t>
      </w:r>
      <w:r>
        <w:lastRenderedPageBreak/>
        <w:t>by-step walk-through for those new to the R programming environment, is also available via the “Doing Meta-Analysis in R” online guide.</w:t>
      </w:r>
      <w:r>
        <w:rPr>
          <w:vertAlign w:val="superscript"/>
        </w:rPr>
        <w:t>15</w:t>
      </w:r>
      <w:r>
        <w:t xml:space="preserve"> Below, we discuss the tool’s development and key functionality.</w:t>
      </w:r>
    </w:p>
    <w:p w14:paraId="3437AE3C" w14:textId="77777777" w:rsidR="000673E8" w:rsidRDefault="004D58DD">
      <w:pPr>
        <w:pStyle w:val="Heading1"/>
      </w:pPr>
      <w:bookmarkStart w:id="45" w:name="development"/>
      <w:r>
        <w:t>Development</w:t>
      </w:r>
      <w:bookmarkEnd w:id="45"/>
    </w:p>
    <w:p w14:paraId="3437AE3D" w14:textId="77777777" w:rsidR="000673E8" w:rsidRDefault="004D58DD">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r>
        <w:rPr>
          <w:vertAlign w:val="superscript"/>
        </w:rPr>
        <w:t>16–20</w:t>
      </w:r>
    </w:p>
    <w:p w14:paraId="3437AE3E" w14:textId="77777777" w:rsidR="000673E8" w:rsidRDefault="004D58DD">
      <w:pPr>
        <w:pStyle w:val="Heading1"/>
      </w:pPr>
      <w:bookmarkStart w:id="46" w:name="functionality"/>
      <w:r>
        <w:t>Functionality</w:t>
      </w:r>
      <w:bookmarkEnd w:id="46"/>
    </w:p>
    <w:p w14:paraId="3437AE3F" w14:textId="77777777" w:rsidR="000673E8" w:rsidRDefault="004D58DD">
      <w:pPr>
        <w:pStyle w:val="Heading2"/>
      </w:pPr>
      <w:bookmarkStart w:id="47" w:name="r-package"/>
      <w:r>
        <w:t>R package</w:t>
      </w:r>
      <w:bookmarkEnd w:id="47"/>
    </w:p>
    <w:p w14:paraId="3437AE40" w14:textId="77777777" w:rsidR="000673E8" w:rsidRDefault="004D58DD">
      <w:pPr>
        <w:pStyle w:val="Heading3"/>
      </w:pPr>
      <w:bookmarkStart w:id="48" w:name="tool-templates-and-example-data-sets"/>
      <w:r>
        <w:t>Tool templates and example data sets</w:t>
      </w:r>
      <w:bookmarkEnd w:id="48"/>
    </w:p>
    <w:p w14:paraId="3437AE41" w14:textId="77777777" w:rsidR="000673E8" w:rsidRDefault="004D58DD">
      <w:pPr>
        <w:pStyle w:val="FirstParagraph"/>
      </w:pPr>
      <w:r>
        <w:t>At the time of writing, the tool includes templates for three major tools: the Cochrane RoB 2 tool for assessing randomized controlled trials,</w:t>
      </w:r>
      <w:r>
        <w:rPr>
          <w:vertAlign w:val="superscript"/>
        </w:rPr>
        <w:t>3</w:t>
      </w:r>
      <w:r>
        <w:t xml:space="preserve"> the ROBINS-I tool for assessing non-randomized studies of interventions,</w:t>
      </w:r>
      <w:r>
        <w:rPr>
          <w:vertAlign w:val="superscript"/>
        </w:rPr>
        <w:t>4</w:t>
      </w:r>
      <w:r>
        <w:t xml:space="preserve"> and the QUADAS-2 tool for assessing diagnostic accuracy studies.</w:t>
      </w:r>
      <w:r>
        <w:rPr>
          <w:vertAlign w:val="superscript"/>
        </w:rPr>
        <w:t>5</w:t>
      </w:r>
      <w:r>
        <w:t xml:space="preserve"> These templates automatically apply the correct risk-of-bias domain names to the figures, and label the judgement levels appropriately (e.g. “Low”, “Some Concerns”, “High” in the case of the RoB 2 tool). In addition, </w:t>
      </w:r>
      <w:r>
        <w:rPr>
          <w:rStyle w:val="VerbatimChar"/>
        </w:rPr>
        <w:t>robvis</w:t>
      </w:r>
      <w:r>
        <w:t xml:space="preserve"> contains a general template that can be used to visualize the result of any domain-based assessment tool. The generic template has greater flexibility than the tool-specific templates, allowing a user-specified number of domains and custom domain titles to be used. It is suitable for use with the original version of the Cochrane risk-of-bias tool for randomized controlled trials,</w:t>
      </w:r>
      <w:r>
        <w:rPr>
          <w:vertAlign w:val="superscript"/>
        </w:rPr>
        <w:t>21</w:t>
      </w:r>
      <w:r>
        <w:t xml:space="preserve"> in which flexibility in the specification of domains was permitted. Since users of more recent tools such as RoB 2 and ROBINS-I are not permitted to modify the domains, we strongly encourage use of the in-built templates for these.</w:t>
      </w:r>
    </w:p>
    <w:p w14:paraId="3437AE42" w14:textId="77777777" w:rsidR="000673E8" w:rsidRDefault="004D58DD">
      <w:pPr>
        <w:pStyle w:val="BodyText"/>
      </w:pPr>
      <w:r>
        <w:t xml:space="preserve">In order to help users familiarize themselves with the package and its functionality, </w:t>
      </w:r>
      <w:r>
        <w:rPr>
          <w:rStyle w:val="VerbatimChar"/>
        </w:rPr>
        <w:t>robvis</w:t>
      </w:r>
      <w:r>
        <w:t xml:space="preserve"> contains built-in example datasets for each template. We illustrate the example data for the RoB 2 tool for assessing risk of bias in randomized controlled trials in Table 1.</w:t>
      </w:r>
    </w:p>
    <w:p w14:paraId="3437AE43" w14:textId="77777777" w:rsidR="000673E8" w:rsidRDefault="004D58DD">
      <w:pPr>
        <w:pStyle w:val="Heading3"/>
      </w:pPr>
      <w:bookmarkStart w:id="49" w:name="data-import-and-cleaning"/>
      <w:r>
        <w:t>Data import and cleaning</w:t>
      </w:r>
      <w:bookmarkEnd w:id="49"/>
    </w:p>
    <w:p w14:paraId="3437AE44" w14:textId="1D213581" w:rsidR="000673E8" w:rsidRPr="00632428" w:rsidRDefault="004D58DD">
      <w:pPr>
        <w:pStyle w:val="FirstParagraph"/>
      </w:pPr>
      <w:r>
        <w:rPr>
          <w:rStyle w:val="VerbatimChar"/>
        </w:rPr>
        <w:t>robvis</w:t>
      </w:r>
      <w:r>
        <w:t xml:space="preserve"> expects the risk-of-bias </w:t>
      </w:r>
      <w:del w:id="50" w:author="Julian Higgins" w:date="2020-04-03T17:03:00Z">
        <w:r w:rsidDel="00632428">
          <w:delText>summary table</w:delText>
        </w:r>
      </w:del>
      <w:ins w:id="51" w:author="Julian Higgins" w:date="2020-04-03T17:03:00Z">
        <w:r w:rsidR="00632428">
          <w:t xml:space="preserve">data </w:t>
        </w:r>
      </w:ins>
      <w:ins w:id="52" w:author="Julian Higgins" w:date="2020-04-03T17:04:00Z">
        <w:r w:rsidR="00632428">
          <w:t>file</w:t>
        </w:r>
      </w:ins>
      <w:r>
        <w:t xml:space="preserve"> to be arranged in a specific way (see Table 1 for an example). The first column should contain the unique study/result identifier. The second-to-last column should contain </w:t>
      </w:r>
      <w:commentRangeStart w:id="53"/>
      <w:r>
        <w:t>the overall risk-of-bias judgments</w:t>
      </w:r>
      <w:commentRangeEnd w:id="53"/>
      <w:r w:rsidR="006E48EE">
        <w:rPr>
          <w:rStyle w:val="CommentReference"/>
        </w:rPr>
        <w:commentReference w:id="53"/>
      </w:r>
      <w:r>
        <w:t xml:space="preserve">. The final column contains </w:t>
      </w:r>
      <w:r>
        <w:lastRenderedPageBreak/>
        <w:t>some measure of the result’s precision (e.g.</w:t>
      </w:r>
      <w:r w:rsidR="006E48EE">
        <w:t xml:space="preserve"> </w:t>
      </w:r>
      <w:r>
        <w:t>the weight assigned to that result in a meta-analysis, or</w:t>
      </w:r>
      <w:del w:id="54" w:author="Julian Higgins" w:date="2020-04-03T17:05:00Z">
        <w:r w:rsidDel="00632428">
          <w:delText xml:space="preserve"> if no meta-analysis was performed,</w:delText>
        </w:r>
      </w:del>
      <w:r>
        <w:t xml:space="preserve"> the sample size of the analysis that produced the result). This weight column is used to create the summary bar plot, as current guidance recommends dividing the bars to show the proportion of information at each level of risk of bias, determined by the cumulative weight at that level, rather than simply showing the number of studies/results in each category.</w:t>
      </w:r>
      <w:r>
        <w:rPr>
          <w:vertAlign w:val="superscript"/>
        </w:rPr>
        <w:t>2</w:t>
      </w:r>
      <w:ins w:id="55" w:author="Julian Higgins" w:date="2020-04-03T17:05:00Z">
        <w:r w:rsidR="00632428">
          <w:t xml:space="preserve"> If a measure of precision is not available, or to reproduce ‘equally’ weighted</w:t>
        </w:r>
      </w:ins>
      <w:ins w:id="56" w:author="Julian Higgins" w:date="2020-04-03T17:06:00Z">
        <w:r w:rsidR="00632428">
          <w:t xml:space="preserve"> bar charts as have traditionally been presented in Cochrane Reviews to date, these weights may all be specified to be 1.</w:t>
        </w:r>
      </w:ins>
    </w:p>
    <w:p w14:paraId="3437AE45" w14:textId="753742D7" w:rsidR="000673E8" w:rsidRDefault="004D58DD">
      <w:pPr>
        <w:pStyle w:val="BodyText"/>
      </w:pPr>
      <w:r>
        <w:t xml:space="preserve">Once imported, </w:t>
      </w:r>
      <w:r>
        <w:rPr>
          <w:rStyle w:val="VerbatimChar"/>
        </w:rPr>
        <w:t>robvis</w:t>
      </w:r>
      <w:r>
        <w:t xml:space="preserve"> cleans the data</w:t>
      </w:r>
      <w:del w:id="57" w:author="Julian Higgins" w:date="2020-04-03T17:07:00Z">
        <w:r w:rsidDel="00632428">
          <w:delText>,</w:delText>
        </w:r>
      </w:del>
      <w:ins w:id="58" w:author="Julian Higgins" w:date="2020-04-03T17:07:00Z">
        <w:r w:rsidR="00632428">
          <w:t xml:space="preserve"> and</w:t>
        </w:r>
      </w:ins>
      <w:r>
        <w:t xml:space="preserve"> corrects for small spelling errors by converting each judgement to lowercase and taking </w:t>
      </w:r>
      <w:commentRangeStart w:id="59"/>
      <w:r>
        <w:t xml:space="preserve">only the first letter </w:t>
      </w:r>
      <w:commentRangeEnd w:id="59"/>
      <w:r w:rsidR="006E48EE">
        <w:rPr>
          <w:rStyle w:val="CommentReference"/>
        </w:rPr>
        <w:commentReference w:id="59"/>
      </w:r>
      <w:r>
        <w:t>(e.g. “Seriuos” becomes “s”, avoiding a potential error from the misspelling)</w:t>
      </w:r>
      <w:ins w:id="60" w:author="Julian Higgins" w:date="2020-04-03T17:07:00Z">
        <w:r w:rsidR="00632428">
          <w:t>. It also</w:t>
        </w:r>
      </w:ins>
      <w:del w:id="61" w:author="Julian Higgins" w:date="2020-04-03T17:07:00Z">
        <w:r w:rsidDel="00632428">
          <w:delText>, and</w:delText>
        </w:r>
      </w:del>
      <w:r>
        <w:t xml:space="preserve"> converts the summary table to a long tidy format to aid in creating the plots.</w:t>
      </w:r>
    </w:p>
    <w:p w14:paraId="3437AE46" w14:textId="77777777" w:rsidR="000673E8" w:rsidRDefault="004D58DD">
      <w:pPr>
        <w:pStyle w:val="Heading3"/>
      </w:pPr>
      <w:bookmarkStart w:id="62" w:name="functions"/>
      <w:r>
        <w:t>Functions</w:t>
      </w:r>
      <w:bookmarkEnd w:id="62"/>
    </w:p>
    <w:p w14:paraId="3437AE47" w14:textId="5686BE41" w:rsidR="000673E8" w:rsidRDefault="004D58DD">
      <w:pPr>
        <w:pStyle w:val="FirstParagraph"/>
      </w:pPr>
      <w:r>
        <w:rPr>
          <w:rStyle w:val="VerbatimChar"/>
        </w:rPr>
        <w:t>robvis</w:t>
      </w:r>
      <w:r>
        <w:t xml:space="preserve"> contains two main functions. The first, </w:t>
      </w:r>
      <w:r>
        <w:rPr>
          <w:rStyle w:val="VerbatimChar"/>
        </w:rPr>
        <w:t>rob_traffic_light()</w:t>
      </w:r>
      <w:r>
        <w:t xml:space="preserve">, creates a </w:t>
      </w:r>
      <w:r w:rsidRPr="004C1721">
        <w:rPr>
          <w:i/>
          <w:iCs/>
          <w:rPrChange w:id="63" w:author="Julian Higgins" w:date="2020-04-03T17:10:00Z">
            <w:rPr/>
          </w:rPrChange>
        </w:rPr>
        <w:t>traffic light plot</w:t>
      </w:r>
      <w:ins w:id="64" w:author="Julian Higgins" w:date="2020-04-03T17:09:00Z">
        <w:r w:rsidR="004C1721">
          <w:t>. This</w:t>
        </w:r>
      </w:ins>
      <w:ins w:id="65" w:author="Julian Higgins" w:date="2020-04-03T17:08:00Z">
        <w:r w:rsidR="00632428">
          <w:t xml:space="preserve"> displays every </w:t>
        </w:r>
      </w:ins>
      <w:ins w:id="66" w:author="Julian Higgins" w:date="2020-04-03T17:09:00Z">
        <w:r w:rsidR="004C1721">
          <w:t xml:space="preserve">risk-of-bias </w:t>
        </w:r>
      </w:ins>
      <w:ins w:id="67" w:author="Julian Higgins" w:date="2020-04-03T17:08:00Z">
        <w:r w:rsidR="00632428">
          <w:t xml:space="preserve">judgement </w:t>
        </w:r>
        <w:r w:rsidR="004C1721">
          <w:t>in a matrix</w:t>
        </w:r>
      </w:ins>
      <w:ins w:id="68" w:author="Julian Higgins" w:date="2020-04-03T17:09:00Z">
        <w:r w:rsidR="004C1721">
          <w:t>,</w:t>
        </w:r>
      </w:ins>
      <w:ins w:id="69" w:author="Julian Higgins" w:date="2020-04-03T17:08:00Z">
        <w:r w:rsidR="004C1721">
          <w:t xml:space="preserve"> with domains along the horizontal and resul</w:t>
        </w:r>
      </w:ins>
      <w:ins w:id="70" w:author="Julian Higgins" w:date="2020-04-03T17:09:00Z">
        <w:r w:rsidR="004C1721">
          <w:t>ts/</w:t>
        </w:r>
      </w:ins>
      <w:ins w:id="71" w:author="Julian Higgins" w:date="2020-04-03T17:08:00Z">
        <w:r w:rsidR="004C1721">
          <w:t>studies</w:t>
        </w:r>
      </w:ins>
      <w:ins w:id="72" w:author="Julian Higgins" w:date="2020-04-03T17:09:00Z">
        <w:r w:rsidR="004C1721">
          <w:t xml:space="preserve"> down the vertical, similar to the data set</w:t>
        </w:r>
      </w:ins>
      <w:del w:id="73" w:author="Julian Higgins" w:date="2020-04-03T17:08:00Z">
        <w:r w:rsidDel="00632428">
          <w:delText xml:space="preserve"> </w:delText>
        </w:r>
      </w:del>
      <w:del w:id="74" w:author="Julian Higgins" w:date="2020-04-03T17:09:00Z">
        <w:r w:rsidDel="004C1721">
          <w:delText>by tabulating each study by each domain, providing a more detailed view of the results of the risk-of-bias assessment</w:delText>
        </w:r>
      </w:del>
      <w:r>
        <w:t>. The second</w:t>
      </w:r>
      <w:ins w:id="75" w:author="Julian Higgins" w:date="2020-04-03T17:09:00Z">
        <w:r w:rsidR="004C1721">
          <w:t xml:space="preserve"> function</w:t>
        </w:r>
      </w:ins>
      <w:r>
        <w:t xml:space="preserve">, </w:t>
      </w:r>
      <w:r>
        <w:rPr>
          <w:rStyle w:val="VerbatimChar"/>
        </w:rPr>
        <w:t>rob_summary()</w:t>
      </w:r>
      <w:r>
        <w:t xml:space="preserve">, creates a </w:t>
      </w:r>
      <w:r w:rsidRPr="004C1721">
        <w:rPr>
          <w:i/>
          <w:iCs/>
          <w:rPrChange w:id="76" w:author="Julian Higgins" w:date="2020-04-03T17:10:00Z">
            <w:rPr/>
          </w:rPrChange>
        </w:rPr>
        <w:t>weighted bar plot</w:t>
      </w:r>
      <w:ins w:id="77" w:author="Julian Higgins" w:date="2020-04-03T17:09:00Z">
        <w:r w:rsidR="004C1721">
          <w:t xml:space="preserve">. </w:t>
        </w:r>
      </w:ins>
      <w:ins w:id="78" w:author="Julian Higgins" w:date="2020-04-03T17:10:00Z">
        <w:r w:rsidR="004C1721">
          <w:t>This</w:t>
        </w:r>
      </w:ins>
      <w:r>
        <w:t xml:space="preserve"> show</w:t>
      </w:r>
      <w:del w:id="79" w:author="Julian Higgins" w:date="2020-04-03T17:10:00Z">
        <w:r w:rsidDel="004C1721">
          <w:delText>ing</w:delText>
        </w:r>
      </w:del>
      <w:ins w:id="80" w:author="Julian Higgins" w:date="2020-04-03T17:10:00Z">
        <w:r w:rsidR="004C1721">
          <w:t>s</w:t>
        </w:r>
      </w:ins>
      <w:r>
        <w:t xml:space="preserve"> the proportion of information with each </w:t>
      </w:r>
      <w:ins w:id="81" w:author="Julian Higgins" w:date="2020-04-03T17:10:00Z">
        <w:r w:rsidR="004C1721">
          <w:t xml:space="preserve">risk-of-bias </w:t>
        </w:r>
      </w:ins>
      <w:r>
        <w:t xml:space="preserve">judgement </w:t>
      </w:r>
      <w:ins w:id="82" w:author="Julian Higgins" w:date="2020-04-03T17:10:00Z">
        <w:r w:rsidR="004C1721">
          <w:t xml:space="preserve">separately </w:t>
        </w:r>
      </w:ins>
      <w:r>
        <w:t>for each domain in the assessment tool specified.</w:t>
      </w:r>
    </w:p>
    <w:p w14:paraId="3437AE48" w14:textId="17D43BB8" w:rsidR="000673E8" w:rsidRDefault="004D58DD">
      <w:pPr>
        <w:pStyle w:val="BodyText"/>
      </w:pPr>
      <w:r>
        <w:t xml:space="preserve">A worked example using these functions is outlined below, </w:t>
      </w:r>
      <w:del w:id="83" w:author="Julian Higgins" w:date="2020-04-03T17:11:00Z">
        <w:r w:rsidDel="004C1721">
          <w:delText xml:space="preserve">showing </w:delText>
        </w:r>
      </w:del>
      <w:ins w:id="84" w:author="Julian Higgins" w:date="2020-04-03T17:11:00Z">
        <w:r w:rsidR="004C1721">
          <w:t>illustrating</w:t>
        </w:r>
        <w:r w:rsidR="004C1721">
          <w:t xml:space="preserve"> </w:t>
        </w:r>
      </w:ins>
      <w:r>
        <w:t xml:space="preserve">the </w:t>
      </w:r>
      <w:ins w:id="85" w:author="Julian Higgins" w:date="2020-04-03T17:11:00Z">
        <w:r w:rsidR="004C1721">
          <w:t xml:space="preserve">simple steps involved </w:t>
        </w:r>
      </w:ins>
      <w:del w:id="86" w:author="Julian Higgins" w:date="2020-04-03T17:11:00Z">
        <w:r w:rsidDel="004C1721">
          <w:delText xml:space="preserve">ease </w:delText>
        </w:r>
      </w:del>
      <w:ins w:id="87" w:author="Julian Higgins" w:date="2020-04-03T17:11:00Z">
        <w:r w:rsidR="004C1721">
          <w:t>in</w:t>
        </w:r>
        <w:r w:rsidR="004C1721">
          <w:t xml:space="preserve"> creating</w:t>
        </w:r>
        <w:r w:rsidR="004C1721">
          <w:t xml:space="preserve"> </w:t>
        </w:r>
      </w:ins>
      <w:del w:id="88" w:author="Julian Higgins" w:date="2020-04-03T17:10:00Z">
        <w:r w:rsidDel="004C1721">
          <w:delText xml:space="preserve">with which </w:delText>
        </w:r>
      </w:del>
      <w:r>
        <w:t xml:space="preserve">risk-of-bias plots </w:t>
      </w:r>
      <w:del w:id="89" w:author="Julian Higgins" w:date="2020-04-03T17:11:00Z">
        <w:r w:rsidDel="004C1721">
          <w:delText xml:space="preserve">can be created </w:delText>
        </w:r>
      </w:del>
      <w:r>
        <w:t xml:space="preserve">using </w:t>
      </w:r>
      <w:r>
        <w:rPr>
          <w:rStyle w:val="VerbatimChar"/>
        </w:rPr>
        <w:t>robvis</w:t>
      </w:r>
      <w:r>
        <w:t>. A detailed description of the additional options that can be used with each function is presented in Table 2. All examples produced in this article are created using the stable version available from CRAN.</w:t>
      </w:r>
    </w:p>
    <w:p w14:paraId="3437AE49" w14:textId="77777777" w:rsidR="000673E8" w:rsidRDefault="004D58DD">
      <w:pPr>
        <w:pStyle w:val="BodyText"/>
      </w:pPr>
      <w:r>
        <w:t>To install and load the package in R, enter the following into the console:</w:t>
      </w:r>
    </w:p>
    <w:p w14:paraId="3437AE4A" w14:textId="77777777" w:rsidR="000673E8" w:rsidRDefault="004D58DD">
      <w:pPr>
        <w:pStyle w:val="BodyText"/>
      </w:pPr>
      <w:r>
        <w:t> </w:t>
      </w:r>
    </w:p>
    <w:p w14:paraId="3437AE4B" w14:textId="77777777" w:rsidR="000673E8" w:rsidRDefault="004D58DD">
      <w:pPr>
        <w:pStyle w:val="SourceCode"/>
      </w:pPr>
      <w:r>
        <w:rPr>
          <w:rStyle w:val="KeywordTok"/>
        </w:rPr>
        <w:t>install.packages</w:t>
      </w:r>
      <w:r>
        <w:rPr>
          <w:rStyle w:val="NormalTok"/>
        </w:rPr>
        <w:t>(</w:t>
      </w:r>
      <w:r>
        <w:rPr>
          <w:rStyle w:val="StringTok"/>
        </w:rPr>
        <w:t>"robvis"</w:t>
      </w:r>
      <w:r>
        <w:rPr>
          <w:rStyle w:val="NormalTok"/>
        </w:rPr>
        <w:t>)</w:t>
      </w:r>
      <w:r>
        <w:br/>
      </w:r>
      <w:r>
        <w:br/>
      </w:r>
      <w:r>
        <w:rPr>
          <w:rStyle w:val="KeywordTok"/>
        </w:rPr>
        <w:t>library</w:t>
      </w:r>
      <w:r>
        <w:rPr>
          <w:rStyle w:val="NormalTok"/>
        </w:rPr>
        <w:t>(robvis)</w:t>
      </w:r>
    </w:p>
    <w:p w14:paraId="3437AE4C" w14:textId="77777777" w:rsidR="000673E8" w:rsidRDefault="004D58DD">
      <w:pPr>
        <w:pStyle w:val="FirstParagraph"/>
      </w:pPr>
      <w:r>
        <w:t> </w:t>
      </w:r>
    </w:p>
    <w:p w14:paraId="3437AE4D" w14:textId="57F3481B" w:rsidR="000673E8" w:rsidRDefault="004D58DD">
      <w:pPr>
        <w:pStyle w:val="BodyText"/>
      </w:pPr>
      <w:r>
        <w:t>Using the example data set (</w:t>
      </w:r>
      <w:r>
        <w:rPr>
          <w:rStyle w:val="VerbatimChar"/>
        </w:rPr>
        <w:t>data_rob2</w:t>
      </w:r>
      <w:r>
        <w:t xml:space="preserve">) </w:t>
      </w:r>
      <w:del w:id="90" w:author="Julian Higgins" w:date="2020-04-03T17:11:00Z">
        <w:r w:rsidDel="004C1721">
          <w:delText xml:space="preserve">which </w:delText>
        </w:r>
      </w:del>
      <w:ins w:id="91" w:author="Julian Higgins" w:date="2020-04-03T17:11:00Z">
        <w:r w:rsidR="004C1721">
          <w:t>that</w:t>
        </w:r>
        <w:r w:rsidR="004C1721">
          <w:t xml:space="preserve"> </w:t>
        </w:r>
      </w:ins>
      <w:r>
        <w:t>is built into the package and is presented in Table 1 for reference, the traffic light plot shown in Figure 1 is created using:</w:t>
      </w:r>
    </w:p>
    <w:p w14:paraId="3437AE4E" w14:textId="77777777" w:rsidR="000673E8" w:rsidRDefault="004D58DD">
      <w:pPr>
        <w:pStyle w:val="BodyText"/>
      </w:pPr>
      <w:r>
        <w:t> </w:t>
      </w:r>
    </w:p>
    <w:p w14:paraId="3437AE4F" w14:textId="77777777" w:rsidR="000673E8" w:rsidRDefault="004D58DD">
      <w:pPr>
        <w:pStyle w:val="SourceCode"/>
      </w:pPr>
      <w:r>
        <w:rPr>
          <w:rStyle w:val="KeywordTok"/>
        </w:rPr>
        <w:t>rob_traffic_light</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"colourblind"</w:t>
      </w:r>
      <w:r>
        <w:rPr>
          <w:rStyle w:val="NormalTok"/>
        </w:rPr>
        <w:t xml:space="preserve">, </w:t>
      </w:r>
      <w:r>
        <w:br/>
      </w:r>
      <w:r>
        <w:rPr>
          <w:rStyle w:val="NormalTok"/>
        </w:rPr>
        <w:t xml:space="preserve">                  </w:t>
      </w:r>
      <w:r>
        <w:rPr>
          <w:rStyle w:val="DataTypeTok"/>
        </w:rPr>
        <w:t>psize =</w:t>
      </w:r>
      <w:r>
        <w:rPr>
          <w:rStyle w:val="NormalTok"/>
        </w:rPr>
        <w:t xml:space="preserve"> </w:t>
      </w:r>
      <w:r>
        <w:rPr>
          <w:rStyle w:val="DecValTok"/>
        </w:rPr>
        <w:t>15</w:t>
      </w:r>
      <w:r>
        <w:rPr>
          <w:rStyle w:val="NormalTok"/>
        </w:rPr>
        <w:t>)</w:t>
      </w:r>
    </w:p>
    <w:p w14:paraId="3437AE50" w14:textId="77777777" w:rsidR="000673E8" w:rsidRDefault="004D58DD">
      <w:pPr>
        <w:pStyle w:val="FirstParagraph"/>
      </w:pPr>
      <w:r>
        <w:t> </w:t>
      </w:r>
    </w:p>
    <w:p w14:paraId="3437AE51" w14:textId="77777777" w:rsidR="000673E8" w:rsidRDefault="004D58DD">
      <w:pPr>
        <w:pStyle w:val="BodyText"/>
      </w:pPr>
      <w:r>
        <w:t>Similarly, using the same data set, the summary barplot shown in Figure 2 is created using:</w:t>
      </w:r>
    </w:p>
    <w:p w14:paraId="3437AE52" w14:textId="77777777" w:rsidR="000673E8" w:rsidRDefault="004D58DD">
      <w:pPr>
        <w:pStyle w:val="BodyText"/>
      </w:pPr>
      <w:r>
        <w:t> </w:t>
      </w:r>
    </w:p>
    <w:p w14:paraId="3437AE53" w14:textId="77777777" w:rsidR="000673E8" w:rsidRDefault="004D58DD">
      <w:pPr>
        <w:pStyle w:val="SourceCode"/>
      </w:pPr>
      <w:r>
        <w:rPr>
          <w:rStyle w:val="KeywordTok"/>
        </w:rPr>
        <w:lastRenderedPageBreak/>
        <w:t>rob_summary</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3437AE54" w14:textId="77777777" w:rsidR="000673E8" w:rsidRDefault="004D58DD">
      <w:pPr>
        <w:pStyle w:val="FirstParagraph"/>
      </w:pPr>
      <w:r>
        <w:t> </w:t>
      </w:r>
    </w:p>
    <w:p w14:paraId="3437AE55" w14:textId="77777777" w:rsidR="000673E8" w:rsidRDefault="004D58DD">
      <w:pPr>
        <w:pStyle w:val="Heading3"/>
      </w:pPr>
      <w:bookmarkStart w:id="92" w:name="further-customization"/>
      <w:r>
        <w:t>Further customization</w:t>
      </w:r>
      <w:bookmarkEnd w:id="92"/>
    </w:p>
    <w:p w14:paraId="3437AE56" w14:textId="77777777" w:rsidR="000673E8" w:rsidRDefault="004D58DD">
      <w:pPr>
        <w:pStyle w:val="FirstParagraph"/>
      </w:pPr>
      <w:r>
        <w:t xml:space="preserve">The </w:t>
      </w:r>
      <w:r>
        <w:rPr>
          <w:rStyle w:val="VerbatimChar"/>
        </w:rPr>
        <w:t>ggplot2</w:t>
      </w:r>
      <w:r>
        <w:t xml:space="preserve"> package in R, based on the “The Grammar of Graphics”, allows users to create detailed graphics using a </w:t>
      </w:r>
      <w:commentRangeStart w:id="93"/>
      <w:r>
        <w:t xml:space="preserve">declarative framework </w:t>
      </w:r>
      <w:commentRangeEnd w:id="93"/>
      <w:r w:rsidR="004C1721">
        <w:rPr>
          <w:rStyle w:val="CommentReference"/>
        </w:rPr>
        <w:commentReference w:id="93"/>
      </w:r>
      <w:r>
        <w:t xml:space="preserve">and was used to create the templates found in </w:t>
      </w:r>
      <w:r>
        <w:rPr>
          <w:rStyle w:val="VerbatimChar"/>
        </w:rPr>
        <w:t>robvis</w:t>
      </w:r>
      <w:r>
        <w:t>.</w:t>
      </w:r>
      <w:r>
        <w:rPr>
          <w:vertAlign w:val="superscript"/>
        </w:rPr>
        <w:t>22,23</w:t>
      </w:r>
      <w:r>
        <w:t xml:space="preserve"> As a result, both </w:t>
      </w:r>
      <w:r>
        <w:rPr>
          <w:rStyle w:val="VerbatimChar"/>
        </w:rPr>
        <w:t>robvis</w:t>
      </w:r>
      <w:r>
        <w:t xml:space="preserve"> functions return a </w:t>
      </w:r>
      <w:r>
        <w:rPr>
          <w:rStyle w:val="VerbatimChar"/>
        </w:rPr>
        <w:t>ggplot</w:t>
      </w:r>
      <w:r>
        <w:t xml:space="preserve"> object, meaning they can be easily customized further using the </w:t>
      </w:r>
      <w:r>
        <w:rPr>
          <w:rStyle w:val="VerbatimChar"/>
        </w:rPr>
        <w:t>ggplot2</w:t>
      </w:r>
      <w:r>
        <w:t xml:space="preserve"> framework. For example, to add a title to the summary bar plot:</w:t>
      </w:r>
    </w:p>
    <w:p w14:paraId="3437AE57" w14:textId="77777777" w:rsidR="000673E8" w:rsidRDefault="004D58DD">
      <w:pPr>
        <w:pStyle w:val="BodyText"/>
      </w:pPr>
      <w:r>
        <w:t> </w:t>
      </w:r>
    </w:p>
    <w:p w14:paraId="3437AE58" w14:textId="77777777" w:rsidR="000673E8" w:rsidRDefault="004D58DD">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rob_summary</w:t>
      </w:r>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r>
        <w:rPr>
          <w:rStyle w:val="KeywordTok"/>
        </w:rPr>
        <w:t>ggtitle</w:t>
      </w:r>
      <w:r>
        <w:rPr>
          <w:rStyle w:val="NormalTok"/>
        </w:rPr>
        <w:t>(</w:t>
      </w:r>
      <w:r>
        <w:rPr>
          <w:rStyle w:val="StringTok"/>
        </w:rPr>
        <w:t>"Summary Bar Plot"</w:t>
      </w:r>
      <w:r>
        <w:rPr>
          <w:rStyle w:val="NormalTok"/>
        </w:rPr>
        <w:t>)</w:t>
      </w:r>
    </w:p>
    <w:p w14:paraId="3437AE59" w14:textId="77777777" w:rsidR="000673E8" w:rsidRDefault="004D58DD">
      <w:pPr>
        <w:pStyle w:val="FirstParagraph"/>
      </w:pPr>
      <w:r>
        <w:t> </w:t>
      </w:r>
    </w:p>
    <w:p w14:paraId="3437AE5A" w14:textId="77777777" w:rsidR="000673E8" w:rsidRDefault="004D58DD">
      <w:pPr>
        <w:pStyle w:val="BodyText"/>
      </w:pPr>
      <w:r>
        <w:t xml:space="preserve">For a full discussion of the range of post-production modifications that can be made to the plots via the </w:t>
      </w:r>
      <w:r>
        <w:rPr>
          <w:rStyle w:val="VerbatimChar"/>
        </w:rPr>
        <w:t>ggplot2</w:t>
      </w:r>
      <w:r>
        <w:t xml:space="preserve"> package, we refer the reader to the extensive guidance available.</w:t>
      </w:r>
      <w:r>
        <w:rPr>
          <w:vertAlign w:val="superscript"/>
        </w:rPr>
        <w:t>23</w:t>
      </w:r>
    </w:p>
    <w:p w14:paraId="3437AE5B" w14:textId="77777777" w:rsidR="000673E8" w:rsidRDefault="004D58DD">
      <w:pPr>
        <w:pStyle w:val="Heading2"/>
      </w:pPr>
      <w:bookmarkStart w:id="94" w:name="shiny-web-app"/>
      <w:r>
        <w:rPr>
          <w:rStyle w:val="VerbatimChar"/>
        </w:rPr>
        <w:t>Shiny</w:t>
      </w:r>
      <w:r>
        <w:t xml:space="preserve"> web app</w:t>
      </w:r>
      <w:bookmarkEnd w:id="94"/>
    </w:p>
    <w:p w14:paraId="3437AE5C" w14:textId="5CF5C6BB" w:rsidR="000673E8" w:rsidRDefault="004D58DD">
      <w:pPr>
        <w:pStyle w:val="FirstParagraph"/>
      </w:pPr>
      <w:r>
        <w:t xml:space="preserve">Although </w:t>
      </w:r>
      <w:r>
        <w:rPr>
          <w:rStyle w:val="VerbatimChar"/>
        </w:rPr>
        <w:t>robvis</w:t>
      </w:r>
      <w:r>
        <w:t xml:space="preserve"> was originally designed for use in the command-line–based R programming environment, we developed a web app to make the tool </w:t>
      </w:r>
      <w:del w:id="95" w:author="Julian Higgins" w:date="2020-04-03T17:12:00Z">
        <w:r w:rsidDel="004C1721">
          <w:delText xml:space="preserve">available </w:delText>
        </w:r>
      </w:del>
      <w:ins w:id="96" w:author="Julian Higgins" w:date="2020-04-03T17:12:00Z">
        <w:r w:rsidR="004C1721">
          <w:t>accessible</w:t>
        </w:r>
        <w:r w:rsidR="004C1721">
          <w:t xml:space="preserve"> </w:t>
        </w:r>
      </w:ins>
      <w:r>
        <w:t xml:space="preserve">to those without knowledge of R. This is available via </w:t>
      </w:r>
      <w:hyperlink r:id="rId14">
        <w:r>
          <w:rPr>
            <w:rStyle w:val="Hyperlink"/>
          </w:rPr>
          <w:t>www.riskofbias.info</w:t>
        </w:r>
      </w:hyperlink>
      <w:r>
        <w:t>.</w:t>
      </w:r>
      <w:r>
        <w:rPr>
          <w:vertAlign w:val="superscript"/>
        </w:rPr>
        <w:t>24</w:t>
      </w:r>
      <w:r>
        <w:t xml:space="preserve"> The app was built using </w:t>
      </w:r>
      <w:r>
        <w:rPr>
          <w:rStyle w:val="VerbatimChar"/>
        </w:rPr>
        <w:t>Shiny</w:t>
      </w:r>
      <w:r>
        <w:t>,</w:t>
      </w:r>
      <w:r>
        <w:rPr>
          <w:vertAlign w:val="superscript"/>
        </w:rPr>
        <w:t>13</w:t>
      </w:r>
      <w:r>
        <w:t xml:space="preserve"> an R package which makes it easy to produce interactive web-apps, and provides a graphical user interface (GUI) for the </w:t>
      </w:r>
      <w:r>
        <w:rPr>
          <w:rStyle w:val="VerbatimChar"/>
        </w:rPr>
        <w:t>robvis</w:t>
      </w:r>
      <w:r>
        <w:t xml:space="preserve"> package, allowing users to interact with the functions presented above without the need to download R or type any commands. Users can upload their data as either an Excel spreadsheet (recommended) or a comma-separate values (CSV) file, or can manually enter it directly into the app. Uploaded data are passed through a number of quality control checks that ensure the app will work correctly, and users are prevented from producing the plots until any issues identified have been addressed. Finally, users can customi</w:t>
      </w:r>
      <w:ins w:id="97" w:author="Julian Higgins" w:date="2020-04-03T17:13:00Z">
        <w:r w:rsidR="004C1721">
          <w:t>z</w:t>
        </w:r>
      </w:ins>
      <w:del w:id="98" w:author="Julian Higgins" w:date="2020-04-03T17:13:00Z">
        <w:r w:rsidDel="004C1721">
          <w:delText>s</w:delText>
        </w:r>
      </w:del>
      <w:r>
        <w:t>e their plots by defining a colour scheme and other parameters, all through the online app.</w:t>
      </w:r>
    </w:p>
    <w:p w14:paraId="3437AE5D" w14:textId="77777777" w:rsidR="000673E8" w:rsidRDefault="000673E8">
      <w:pPr>
        <w:pStyle w:val="Heading4"/>
      </w:pPr>
      <w:bookmarkStart w:id="99" w:name="section-2"/>
      <w:bookmarkEnd w:id="99"/>
    </w:p>
    <w:p w14:paraId="3437AE5E" w14:textId="77777777" w:rsidR="000673E8" w:rsidRDefault="004D58DD">
      <w:pPr>
        <w:pStyle w:val="Heading1"/>
      </w:pPr>
      <w:bookmarkStart w:id="100" w:name="discussion"/>
      <w:r>
        <w:t>Discussion</w:t>
      </w:r>
      <w:bookmarkEnd w:id="100"/>
    </w:p>
    <w:p w14:paraId="3437AE5F" w14:textId="77777777" w:rsidR="000673E8" w:rsidRDefault="004D58DD">
      <w:pPr>
        <w:pStyle w:val="FirstParagraph"/>
      </w:pPr>
      <w:r>
        <w:rPr>
          <w:rStyle w:val="VerbatimChar"/>
        </w:rPr>
        <w:t>robvis</w:t>
      </w:r>
      <w:r>
        <w:t xml:space="preserve"> facilitates the rapid production of two common risk-of-bias assessment figures at publication quality. By implementing </w:t>
      </w:r>
      <w:r>
        <w:rPr>
          <w:rStyle w:val="VerbatimChar"/>
        </w:rPr>
        <w:t>robvis</w:t>
      </w:r>
      <w:r>
        <w:t xml:space="preserve"> both as an R package and a </w:t>
      </w:r>
      <w:r>
        <w:rPr>
          <w:rStyle w:val="VerbatimChar"/>
        </w:rPr>
        <w:t>Shiny</w:t>
      </w:r>
      <w:r>
        <w:t xml:space="preserve"> web app, its functionality is available to evidence synthesists with varying levels of ability in R. </w:t>
      </w:r>
      <w:r>
        <w:rPr>
          <w:rStyle w:val="VerbatimChar"/>
        </w:rPr>
        <w:t>robvis</w:t>
      </w:r>
      <w:r>
        <w:t xml:space="preserve"> serves as an example of the advantages of “packaging” the R scripts that evidence synthesists often create for personal use.</w:t>
      </w:r>
      <w:r>
        <w:rPr>
          <w:vertAlign w:val="superscript"/>
        </w:rPr>
        <w:t>25</w:t>
      </w:r>
      <w:r>
        <w:t xml:space="preserve"> It is likely that several other evidence synthesists have written scripts to produce similar risk-of-bias plots to those presented here - in fact, we personally know of at least one other research group that has done so. This duplication of time and effort is inefficient, and creating and sharing well-documented R packages represents one way to reduce this inefficiency. Taking this approach one step further, </w:t>
      </w:r>
      <w:r>
        <w:rPr>
          <w:rStyle w:val="VerbatimChar"/>
        </w:rPr>
        <w:t>Shiny</w:t>
      </w:r>
      <w:r>
        <w:t xml:space="preserve"> apps represent a straightforward way to provide a user-friendly GUI for a newly created R package within a very short time-frame, expanding the potential pool of users of the package to anyone with an internet connection.</w:t>
      </w:r>
    </w:p>
    <w:p w14:paraId="3437AE60" w14:textId="77777777" w:rsidR="000673E8" w:rsidRDefault="004D58DD">
      <w:pPr>
        <w:pStyle w:val="BodyText"/>
      </w:pPr>
      <w:r>
        <w:t xml:space="preserve">Creating a package using R has a number of particular advantages. R provides access to a range of powerful tools including the </w:t>
      </w:r>
      <w:r>
        <w:rPr>
          <w:rStyle w:val="VerbatimChar"/>
        </w:rPr>
        <w:t>ggplot</w:t>
      </w:r>
      <w:r>
        <w:t xml:space="preserve"> infrastructure as demonstrated above, and RMarkdown, which enables creation of documents that can be rendered in a range of formats such as PDF, HTML, or Word.</w:t>
      </w:r>
      <w:r>
        <w:rPr>
          <w:vertAlign w:val="superscript"/>
        </w:rPr>
        <w:t>26</w:t>
      </w:r>
      <w:r>
        <w:t xml:space="preserve"> Furthermore, and focusing specifically on evidence synthesis, building new tools as packages in R allows for easy integration with the range of existing evidence synthesis packages. Recently, the </w:t>
      </w:r>
      <w:r>
        <w:rPr>
          <w:rStyle w:val="VerbatimChar"/>
        </w:rPr>
        <w:t>metaverse</w:t>
      </w:r>
      <w:r>
        <w:t xml:space="preserve"> project,</w:t>
      </w:r>
      <w:r>
        <w:rPr>
          <w:vertAlign w:val="superscript"/>
        </w:rPr>
        <w:t>27</w:t>
      </w:r>
      <w:r>
        <w:t xml:space="preserve"> of which </w:t>
      </w:r>
      <w:r>
        <w:rPr>
          <w:rStyle w:val="VerbatimChar"/>
        </w:rPr>
        <w:t>robvis</w:t>
      </w:r>
      <w:r>
        <w:t xml:space="preserve"> is a part, has begun to curate a collection of R packages that cover different aspects of the systematic review and meta-analysis process which, when taken together, form a coherent end-to-end open-source alternative to commercial offerings such as Covidence or Review Manager. Key offerings in this suite of packages include </w:t>
      </w:r>
      <w:r>
        <w:rPr>
          <w:rStyle w:val="VerbatimChar"/>
        </w:rPr>
        <w:t>litsearcher</w:t>
      </w:r>
      <w:r>
        <w:t xml:space="preserve">, which facilitates systematic search strategy development, </w:t>
      </w:r>
      <w:r>
        <w:rPr>
          <w:rStyle w:val="VerbatimChar"/>
        </w:rPr>
        <w:t>revtools</w:t>
      </w:r>
      <w:r>
        <w:t xml:space="preserve">, a package for managing the review process and performing title and abstract screening, </w:t>
      </w:r>
      <w:r>
        <w:rPr>
          <w:rStyle w:val="VerbatimChar"/>
        </w:rPr>
        <w:t>metaDigitise</w:t>
      </w:r>
      <w:r>
        <w:t xml:space="preserve">, a package for automatic extraction of data from figures in research papers, and </w:t>
      </w:r>
      <w:r>
        <w:rPr>
          <w:rStyle w:val="VerbatimChar"/>
        </w:rPr>
        <w:t>metafor</w:t>
      </w:r>
      <w:r>
        <w:t>, a package for conducting meta-analyses in R.</w:t>
      </w:r>
      <w:r>
        <w:rPr>
          <w:vertAlign w:val="superscript"/>
        </w:rPr>
        <w:t>28–31</w:t>
      </w:r>
    </w:p>
    <w:p w14:paraId="3437AE61" w14:textId="77777777" w:rsidR="000673E8" w:rsidRDefault="004D58DD">
      <w:pPr>
        <w:pStyle w:val="BodyText"/>
      </w:pPr>
      <w:r>
        <w:t xml:space="preserve">While </w:t>
      </w:r>
      <w:r>
        <w:rPr>
          <w:rStyle w:val="VerbatimChar"/>
        </w:rPr>
        <w:t>robvis</w:t>
      </w:r>
      <w:r>
        <w:t xml:space="preserve"> is a stable package, a range of additional functionality could be added. At present, the number of tools with a specific template included in </w:t>
      </w:r>
      <w:r>
        <w:rPr>
          <w:rStyle w:val="VerbatimChar"/>
        </w:rPr>
        <w:t>robvis</w:t>
      </w:r>
      <w:r>
        <w:t xml:space="preserve"> is limited - adding additional templates is a priority. For example, a template for ROBIS, the risk-of-bias assessment tool for systematic reviews,</w:t>
      </w:r>
      <w:r>
        <w:rPr>
          <w:vertAlign w:val="superscript"/>
        </w:rPr>
        <w:t>6</w:t>
      </w:r>
      <w:r>
        <w:t xml:space="preserve"> is in developement. Additionally, the </w:t>
      </w:r>
      <w:r>
        <w:rPr>
          <w:rStyle w:val="VerbatimChar"/>
        </w:rPr>
        <w:t>robvis</w:t>
      </w:r>
      <w:r>
        <w:t xml:space="preserve"> tool does not yet allow for the production of paired forest plots, where the risk-of-bias judgement is presented alongside each specific result included in the meta-analysis.</w:t>
      </w:r>
      <w:r>
        <w:rPr>
          <w:vertAlign w:val="superscript"/>
        </w:rPr>
        <w:t>2</w:t>
      </w:r>
      <w:r>
        <w:t xml:space="preserve"> 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 </w:t>
      </w:r>
      <w:r>
        <w:rPr>
          <w:rStyle w:val="VerbatimChar"/>
        </w:rPr>
        <w:t>metafor::reporter()</w:t>
      </w:r>
      <w:r>
        <w:t xml:space="preserve"> function, which generates a brief paragraph of text describing the results of a meta-analysis. The future </w:t>
      </w:r>
      <w:r>
        <w:rPr>
          <w:rStyle w:val="VerbatimChar"/>
        </w:rPr>
        <w:t>robvis::reporter()</w:t>
      </w:r>
      <w:r>
        <w:t xml:space="preserve"> function would provide a boilerplate description of the assessment tool used and the key domains at risk of bias.</w:t>
      </w:r>
    </w:p>
    <w:p w14:paraId="3437AE62" w14:textId="77777777" w:rsidR="000673E8" w:rsidRDefault="000673E8">
      <w:pPr>
        <w:pStyle w:val="Heading5"/>
      </w:pPr>
      <w:bookmarkStart w:id="101" w:name="section-3"/>
      <w:bookmarkEnd w:id="101"/>
    </w:p>
    <w:p w14:paraId="3437AE63" w14:textId="77777777" w:rsidR="000673E8" w:rsidRDefault="004D58DD">
      <w:pPr>
        <w:pStyle w:val="Heading1"/>
      </w:pPr>
      <w:bookmarkStart w:id="102" w:name="back-matter"/>
      <w:r>
        <w:t>Back Matter</w:t>
      </w:r>
      <w:bookmarkEnd w:id="102"/>
    </w:p>
    <w:p w14:paraId="3437AE64" w14:textId="77777777" w:rsidR="000673E8" w:rsidRDefault="004D58DD">
      <w:pPr>
        <w:pStyle w:val="Heading2"/>
      </w:pPr>
      <w:bookmarkStart w:id="103" w:name="acknowledgments"/>
      <w:r>
        <w:t>Acknowledgments</w:t>
      </w:r>
      <w:bookmarkEnd w:id="103"/>
    </w:p>
    <w:p w14:paraId="3437AE65" w14:textId="77777777" w:rsidR="000673E8" w:rsidRDefault="004D58DD">
      <w:pPr>
        <w:pStyle w:val="FirstParagraph"/>
      </w:pPr>
      <w:r>
        <w:t xml:space="preserve">The following people provided valuable feedback that contributed to the development of the </w:t>
      </w:r>
      <w:r>
        <w:rPr>
          <w:rStyle w:val="VerbatimChar"/>
        </w:rPr>
        <w:t>robvis</w:t>
      </w:r>
      <w:r>
        <w:t xml:space="preserve"> tool: Emily Kothe, Eliza Grames, Matthew Page, Alexandra Bannach-Brown, Kyle Hamilton, Charles Gray, Vincent Cheng, Wouter van Amsterdamn, Neal Haddaway and Martin Westgate.</w:t>
      </w:r>
    </w:p>
    <w:p w14:paraId="3437AE66" w14:textId="77777777" w:rsidR="000673E8" w:rsidRDefault="004D58DD">
      <w:pPr>
        <w:pStyle w:val="Heading2"/>
      </w:pPr>
      <w:bookmarkStart w:id="104" w:name="codedata-availability-statement"/>
      <w:r>
        <w:t>Code/Data availability statement</w:t>
      </w:r>
      <w:bookmarkEnd w:id="104"/>
    </w:p>
    <w:p w14:paraId="3437AE67" w14:textId="77777777" w:rsidR="000673E8" w:rsidRDefault="004D58DD">
      <w:pPr>
        <w:pStyle w:val="FirstParagraph"/>
      </w:pPr>
      <w:r>
        <w:t xml:space="preserve">The software and data presented in this paper are freely available on GitHub: </w:t>
      </w:r>
      <w:hyperlink r:id="rId15">
        <w:r>
          <w:rPr>
            <w:rStyle w:val="Hyperlink"/>
          </w:rPr>
          <w:t>https://github.com/mcguinlu/robvis</w:t>
        </w:r>
      </w:hyperlink>
    </w:p>
    <w:p w14:paraId="3437AE68" w14:textId="77777777" w:rsidR="000673E8" w:rsidRDefault="000673E8">
      <w:pPr>
        <w:pStyle w:val="Heading5"/>
      </w:pPr>
      <w:bookmarkStart w:id="105" w:name="section-4"/>
      <w:bookmarkEnd w:id="105"/>
    </w:p>
    <w:p w14:paraId="3437AE69" w14:textId="77777777" w:rsidR="000673E8" w:rsidRDefault="004D58DD">
      <w:pPr>
        <w:pStyle w:val="Heading1"/>
      </w:pPr>
      <w:bookmarkStart w:id="106" w:name="highlights"/>
      <w:r>
        <w:t>Highlights</w:t>
      </w:r>
      <w:bookmarkEnd w:id="106"/>
    </w:p>
    <w:p w14:paraId="3437AE6A" w14:textId="77777777" w:rsidR="000673E8" w:rsidRDefault="004D58DD">
      <w:pPr>
        <w:pStyle w:val="Compact"/>
        <w:numPr>
          <w:ilvl w:val="0"/>
          <w:numId w:val="27"/>
        </w:numPr>
      </w:pPr>
      <w:r>
        <w:t>Risk-of-bias assessment is a key element of the systematic review workflow.</w:t>
      </w:r>
    </w:p>
    <w:p w14:paraId="3437AE6B" w14:textId="77777777" w:rsidR="000673E8" w:rsidRDefault="004D58DD">
      <w:pPr>
        <w:pStyle w:val="Compact"/>
        <w:numPr>
          <w:ilvl w:val="0"/>
          <w:numId w:val="27"/>
        </w:numPr>
      </w:pPr>
      <w:r>
        <w:t>No other tool exists explicitly for the purpose of visualizing risk-of-bias results.</w:t>
      </w:r>
    </w:p>
    <w:p w14:paraId="3437AE6C" w14:textId="77777777" w:rsidR="000673E8" w:rsidRDefault="004D58DD">
      <w:pPr>
        <w:pStyle w:val="Compact"/>
        <w:numPr>
          <w:ilvl w:val="0"/>
          <w:numId w:val="27"/>
        </w:numPr>
      </w:pPr>
      <w:r>
        <w:t xml:space="preserve">Here we present </w:t>
      </w:r>
      <w:r>
        <w:rPr>
          <w:rStyle w:val="VerbatimChar"/>
        </w:rPr>
        <w:t>robvis</w:t>
      </w:r>
      <w:r>
        <w:t xml:space="preserve">, an open-source R package and </w:t>
      </w:r>
      <w:r>
        <w:rPr>
          <w:rStyle w:val="VerbatimChar"/>
        </w:rPr>
        <w:t>Shiny</w:t>
      </w:r>
      <w:r>
        <w:t xml:space="preserve"> web app for creating publication-ready risk-of-bias assessment figures.</w:t>
      </w:r>
    </w:p>
    <w:p w14:paraId="3437AE6D" w14:textId="60FCE958" w:rsidR="00B07D3E" w:rsidRDefault="004D58DD">
      <w:pPr>
        <w:pStyle w:val="Compact"/>
        <w:numPr>
          <w:ilvl w:val="0"/>
          <w:numId w:val="27"/>
        </w:numPr>
      </w:pPr>
      <w:r>
        <w:rPr>
          <w:rStyle w:val="VerbatimChar"/>
        </w:rPr>
        <w:t>robvis</w:t>
      </w:r>
      <w:r>
        <w:t xml:space="preserve"> forms part of the metaverse, a collection of R packages designed to provide an evidence synthesis workflow in R.</w:t>
      </w:r>
    </w:p>
    <w:p w14:paraId="6190C150" w14:textId="77777777" w:rsidR="00B07D3E" w:rsidRDefault="00B07D3E">
      <w:pPr>
        <w:rPr>
          <w:rFonts w:cs="Arial"/>
          <w:szCs w:val="18"/>
        </w:rPr>
      </w:pPr>
      <w:r>
        <w:br w:type="page"/>
      </w:r>
    </w:p>
    <w:p w14:paraId="7B603D64" w14:textId="77777777" w:rsidR="00B07D3E" w:rsidRDefault="00B07D3E" w:rsidP="00B07D3E">
      <w:pPr>
        <w:pStyle w:val="Heading1"/>
      </w:pPr>
      <w:bookmarkStart w:id="107" w:name="bibliography"/>
      <w:r>
        <w:lastRenderedPageBreak/>
        <w:t>Bibliography</w:t>
      </w:r>
      <w:bookmarkEnd w:id="107"/>
    </w:p>
    <w:p w14:paraId="362014AC" w14:textId="77777777" w:rsidR="00B07D3E" w:rsidRPr="004C1721" w:rsidRDefault="00B07D3E" w:rsidP="00B07D3E">
      <w:pPr>
        <w:pStyle w:val="Bibliography"/>
        <w:rPr>
          <w:lang w:val="fr-FR"/>
        </w:rPr>
      </w:pPr>
      <w:bookmarkStart w:id="108" w:name="ref-donnelly2018"/>
      <w:bookmarkStart w:id="109" w:name="refs"/>
      <w:r>
        <w:t xml:space="preserve">1. </w:t>
      </w:r>
      <w:bookmarkStart w:id="110" w:name="_GoBack"/>
      <w:r>
        <w:t xml:space="preserve">Donnelly CA, Boyd I, Campbell P, et al. Four principles to make evidence synthesis more useful for policy. </w:t>
      </w:r>
      <w:r w:rsidRPr="004C1721">
        <w:rPr>
          <w:i/>
          <w:lang w:val="fr-FR"/>
        </w:rPr>
        <w:t>Nature</w:t>
      </w:r>
      <w:r w:rsidRPr="004C1721">
        <w:rPr>
          <w:lang w:val="fr-FR"/>
        </w:rPr>
        <w:t>. 2018;558(7710):361-364. doi:</w:t>
      </w:r>
      <w:hyperlink r:id="rId16">
        <w:r w:rsidRPr="004C1721">
          <w:rPr>
            <w:rStyle w:val="Hyperlink"/>
            <w:lang w:val="fr-FR"/>
          </w:rPr>
          <w:t>10.1038/d41586-018-05414-4</w:t>
        </w:r>
      </w:hyperlink>
      <w:r w:rsidRPr="004C1721">
        <w:rPr>
          <w:lang w:val="fr-FR"/>
        </w:rPr>
        <w:t>.</w:t>
      </w:r>
    </w:p>
    <w:p w14:paraId="07C5E154" w14:textId="77777777" w:rsidR="00B07D3E" w:rsidRPr="004C1721" w:rsidRDefault="00B07D3E" w:rsidP="00B07D3E">
      <w:pPr>
        <w:pStyle w:val="Bibliography"/>
        <w:rPr>
          <w:lang w:val="fr-FR"/>
        </w:rPr>
      </w:pPr>
      <w:bookmarkStart w:id="111" w:name="ref-cochranechpt7"/>
      <w:bookmarkEnd w:id="108"/>
      <w:r w:rsidRPr="004C1721">
        <w:rPr>
          <w:lang w:val="fr-FR"/>
        </w:rPr>
        <w:t xml:space="preserve">2. Boutron I, Higgins JP, Altman DG, et al. </w:t>
      </w:r>
      <w:r>
        <w:t xml:space="preserve">Chapter 7: Considering bias and conflicts of interest among the included studies. In: Higgins JPT, Chandler J, Cumpston M, et al., eds. </w:t>
      </w:r>
      <w:r>
        <w:rPr>
          <w:i/>
        </w:rPr>
        <w:t>Cochrane Handbook for Systematic Reviews of Interventions Version 6.0 (Updated August 2019)</w:t>
      </w:r>
      <w:r>
        <w:t xml:space="preserve">. </w:t>
      </w:r>
      <w:r w:rsidRPr="004C1721">
        <w:rPr>
          <w:lang w:val="fr-FR"/>
        </w:rPr>
        <w:t xml:space="preserve">Cochrane; 2019. </w:t>
      </w:r>
      <w:hyperlink r:id="rId17">
        <w:r w:rsidRPr="004C1721">
          <w:rPr>
            <w:rStyle w:val="Hyperlink"/>
            <w:lang w:val="fr-FR"/>
          </w:rPr>
          <w:t>Available from www.training.cochrane.org/handbook.</w:t>
        </w:r>
      </w:hyperlink>
    </w:p>
    <w:p w14:paraId="4D621AFF" w14:textId="77777777" w:rsidR="00B07D3E" w:rsidRDefault="00B07D3E" w:rsidP="00B07D3E">
      <w:pPr>
        <w:pStyle w:val="Bibliography"/>
      </w:pPr>
      <w:bookmarkStart w:id="112" w:name="ref-sterne2019rob"/>
      <w:bookmarkEnd w:id="111"/>
      <w:r w:rsidRPr="004C1721">
        <w:rPr>
          <w:lang w:val="fr-FR"/>
        </w:rPr>
        <w:t xml:space="preserve">3. Sterne JAC, Savović J, Page MJ, et al. </w:t>
      </w:r>
      <w:r>
        <w:t xml:space="preserve">RoB 2: A revised tool for assessing risk of bias in randomised trials. </w:t>
      </w:r>
      <w:r>
        <w:rPr>
          <w:i/>
        </w:rPr>
        <w:t>BMJ</w:t>
      </w:r>
      <w:r>
        <w:t>. 2019;366:l4898. doi:</w:t>
      </w:r>
      <w:hyperlink r:id="rId18">
        <w:r>
          <w:rPr>
            <w:rStyle w:val="Hyperlink"/>
          </w:rPr>
          <w:t>10.1136/bmj.l4898</w:t>
        </w:r>
      </w:hyperlink>
      <w:r>
        <w:t>.</w:t>
      </w:r>
    </w:p>
    <w:p w14:paraId="47B28D6A" w14:textId="77777777" w:rsidR="00B07D3E" w:rsidRDefault="00B07D3E" w:rsidP="00B07D3E">
      <w:pPr>
        <w:pStyle w:val="Bibliography"/>
      </w:pPr>
      <w:bookmarkStart w:id="113" w:name="ref-sterne2016robins"/>
      <w:bookmarkEnd w:id="112"/>
      <w:r>
        <w:t xml:space="preserve">4. Sterne JAC, Hernán MA, Reeves BC, et al. ROBINS-I: A tool for assessing risk of bias in non-randomised studies of interventions. </w:t>
      </w:r>
      <w:r>
        <w:rPr>
          <w:i/>
        </w:rPr>
        <w:t>BMJ</w:t>
      </w:r>
      <w:r>
        <w:t>. 2016;355:i4919. doi:</w:t>
      </w:r>
      <w:hyperlink r:id="rId19">
        <w:r>
          <w:rPr>
            <w:rStyle w:val="Hyperlink"/>
          </w:rPr>
          <w:t>10.1136/bmj.i4919</w:t>
        </w:r>
      </w:hyperlink>
      <w:r>
        <w:t>.</w:t>
      </w:r>
    </w:p>
    <w:p w14:paraId="27E8011D" w14:textId="77777777" w:rsidR="00B07D3E" w:rsidRDefault="00B07D3E" w:rsidP="00B07D3E">
      <w:pPr>
        <w:pStyle w:val="Bibliography"/>
      </w:pPr>
      <w:bookmarkStart w:id="114" w:name="ref-whiting2011quadas"/>
      <w:bookmarkEnd w:id="113"/>
      <w:r>
        <w:t xml:space="preserve">5. Whiting PF, Rutjes AW, Westwood ME, et al. QUADAS-2: A revised tool for the quality assessment of diagnostic accuracy studies. </w:t>
      </w:r>
      <w:r>
        <w:rPr>
          <w:i/>
        </w:rPr>
        <w:t>Ann Intern Med</w:t>
      </w:r>
      <w:r>
        <w:t>. 2011;155(8):529-536. doi:</w:t>
      </w:r>
      <w:hyperlink r:id="rId20">
        <w:r>
          <w:rPr>
            <w:rStyle w:val="Hyperlink"/>
          </w:rPr>
          <w:t>10.7326/0003-4819-155-8-201110180-00009</w:t>
        </w:r>
      </w:hyperlink>
      <w:r>
        <w:t>.</w:t>
      </w:r>
    </w:p>
    <w:p w14:paraId="0A7F74B4" w14:textId="77777777" w:rsidR="00B07D3E" w:rsidRDefault="00B07D3E" w:rsidP="00B07D3E">
      <w:pPr>
        <w:pStyle w:val="Bibliography"/>
      </w:pPr>
      <w:bookmarkStart w:id="115" w:name="ref-whiting2016robis"/>
      <w:bookmarkEnd w:id="114"/>
      <w:r>
        <w:t xml:space="preserve">6. Whiting P, Savović J, Higgins JPT, et al. ROBIS: A new tool to assess risk of bias in systematic reviews was developed. </w:t>
      </w:r>
      <w:r>
        <w:rPr>
          <w:i/>
        </w:rPr>
        <w:t>J Clin Epidemiol</w:t>
      </w:r>
      <w:r>
        <w:t>. 2016;69:225-234. doi:</w:t>
      </w:r>
      <w:hyperlink r:id="rId21">
        <w:r>
          <w:rPr>
            <w:rStyle w:val="Hyperlink"/>
          </w:rPr>
          <w:t>10.1016/j.jclinepi.2015.06.005</w:t>
        </w:r>
      </w:hyperlink>
      <w:r>
        <w:t>.</w:t>
      </w:r>
    </w:p>
    <w:p w14:paraId="56ACD596" w14:textId="77777777" w:rsidR="00B07D3E" w:rsidRDefault="00B07D3E" w:rsidP="00B07D3E">
      <w:pPr>
        <w:pStyle w:val="Bibliography"/>
      </w:pPr>
      <w:bookmarkStart w:id="116" w:name="ref-higgins2008assessing"/>
      <w:bookmarkEnd w:id="115"/>
      <w:r>
        <w:t xml:space="preserve">7. Higgins JPT, Altman DG. Chapter 8: Assessing risk of bias in included studies. In: Higgins JPT, Green S, eds. </w:t>
      </w:r>
      <w:r>
        <w:rPr>
          <w:i/>
        </w:rPr>
        <w:t>Cochrane Handbook for Systematic Reviews of Interventions</w:t>
      </w:r>
      <w:r>
        <w:t xml:space="preserve">. Wiley Online Library; 2008:187-241. </w:t>
      </w:r>
      <w:hyperlink r:id="rId22">
        <w:r>
          <w:rPr>
            <w:rStyle w:val="Hyperlink"/>
          </w:rPr>
          <w:t>doi:10.1002/9780470712184.ch8</w:t>
        </w:r>
      </w:hyperlink>
      <w:r>
        <w:t>.</w:t>
      </w:r>
    </w:p>
    <w:p w14:paraId="3F8ABE2C" w14:textId="77777777" w:rsidR="00B07D3E" w:rsidRDefault="00B07D3E" w:rsidP="00B07D3E">
      <w:pPr>
        <w:pStyle w:val="Bibliography"/>
      </w:pPr>
      <w:bookmarkStart w:id="117" w:name="ref-cochrane2014review"/>
      <w:bookmarkEnd w:id="116"/>
      <w:r>
        <w:t xml:space="preserve">8. Cochrane Collaboration. Review Manager (RevMan) [Computer program]. 2014. </w:t>
      </w:r>
      <w:hyperlink r:id="rId23">
        <w:r>
          <w:rPr>
            <w:rStyle w:val="Hyperlink"/>
          </w:rPr>
          <w:t>https://community.cochrane.org/help/tools-and-software/revman-5</w:t>
        </w:r>
      </w:hyperlink>
      <w:r>
        <w:t>.</w:t>
      </w:r>
    </w:p>
    <w:p w14:paraId="48AE804A" w14:textId="77777777" w:rsidR="00B07D3E" w:rsidRDefault="00B07D3E" w:rsidP="00B07D3E">
      <w:pPr>
        <w:pStyle w:val="Bibliography"/>
      </w:pPr>
      <w:bookmarkStart w:id="118" w:name="ref-marshall2015systematic"/>
      <w:bookmarkEnd w:id="117"/>
      <w:r>
        <w:t xml:space="preserve">9. Marshall C, Brereton P. Systematic review toolbox: A catalogue of tools to support systematic reviews. In: </w:t>
      </w:r>
      <w:r>
        <w:rPr>
          <w:i/>
        </w:rPr>
        <w:t>Proceedings of the 19th International Conference on Evaluation and Assessment in Software Engineering</w:t>
      </w:r>
      <w:r>
        <w:t>. EASE ’15. Association for Computing Machinery; 2015:Article 23; 1-6. doi:</w:t>
      </w:r>
      <w:hyperlink r:id="rId24">
        <w:r>
          <w:rPr>
            <w:rStyle w:val="Hyperlink"/>
          </w:rPr>
          <w:t>10.1145/2745802.2745824</w:t>
        </w:r>
      </w:hyperlink>
      <w:r>
        <w:t>.</w:t>
      </w:r>
    </w:p>
    <w:p w14:paraId="697C7CB5" w14:textId="77777777" w:rsidR="00B07D3E" w:rsidRDefault="00B07D3E" w:rsidP="00B07D3E">
      <w:pPr>
        <w:pStyle w:val="Bibliography"/>
      </w:pPr>
      <w:bookmarkStart w:id="119" w:name="ref-harrison2020software"/>
      <w:bookmarkEnd w:id="118"/>
      <w:r>
        <w:t xml:space="preserve">10. Harrison H, Griffin SJ, Kuhn I, Usher-Smith JA. Software tools to support title and abstract screening for systematic reviews in healthcare: An evaluation. </w:t>
      </w:r>
      <w:r>
        <w:rPr>
          <w:i/>
        </w:rPr>
        <w:t>BMC Med Res Methodol</w:t>
      </w:r>
      <w:r>
        <w:t>. 2020;20(1):7. doi:</w:t>
      </w:r>
      <w:hyperlink r:id="rId25">
        <w:r>
          <w:rPr>
            <w:rStyle w:val="Hyperlink"/>
          </w:rPr>
          <w:t>10.1186/s12874-020-0897-3</w:t>
        </w:r>
      </w:hyperlink>
      <w:r>
        <w:t>.</w:t>
      </w:r>
    </w:p>
    <w:p w14:paraId="67C9262F" w14:textId="77777777" w:rsidR="00B07D3E" w:rsidRDefault="00B07D3E" w:rsidP="00B07D3E">
      <w:pPr>
        <w:pStyle w:val="Bibliography"/>
      </w:pPr>
      <w:bookmarkStart w:id="120" w:name="ref-rref"/>
      <w:bookmarkEnd w:id="119"/>
      <w:r>
        <w:t xml:space="preserve">11. R Core Team. </w:t>
      </w:r>
      <w:r>
        <w:rPr>
          <w:i/>
        </w:rPr>
        <w:t>R: A Language and Environment for Statistical Computing</w:t>
      </w:r>
      <w:r>
        <w:t xml:space="preserve">. Vienna, Austria: R Foundation for Statistical Computing; 2019. </w:t>
      </w:r>
      <w:hyperlink r:id="rId26">
        <w:r>
          <w:rPr>
            <w:rStyle w:val="Hyperlink"/>
          </w:rPr>
          <w:t>https://www.R-project.org/</w:t>
        </w:r>
      </w:hyperlink>
      <w:r>
        <w:t>.</w:t>
      </w:r>
    </w:p>
    <w:p w14:paraId="2ACAD1A3" w14:textId="77777777" w:rsidR="00B07D3E" w:rsidRDefault="00B07D3E" w:rsidP="00B07D3E">
      <w:pPr>
        <w:pStyle w:val="Bibliography"/>
      </w:pPr>
      <w:bookmarkStart w:id="121" w:name="ref-rstudioref"/>
      <w:bookmarkEnd w:id="120"/>
      <w:r>
        <w:t xml:space="preserve">12. RStudio Team. </w:t>
      </w:r>
      <w:r>
        <w:rPr>
          <w:i/>
        </w:rPr>
        <w:t>RStudio: Integrated Development Environment for R</w:t>
      </w:r>
      <w:r>
        <w:t xml:space="preserve">. Boston, MA: RStudio, Inc.; 2015. </w:t>
      </w:r>
      <w:hyperlink r:id="rId27">
        <w:r>
          <w:rPr>
            <w:rStyle w:val="Hyperlink"/>
          </w:rPr>
          <w:t>http://www.rstudio.com/</w:t>
        </w:r>
      </w:hyperlink>
      <w:r>
        <w:t>.</w:t>
      </w:r>
    </w:p>
    <w:p w14:paraId="41D917A8" w14:textId="77777777" w:rsidR="00B07D3E" w:rsidRDefault="00B07D3E" w:rsidP="00B07D3E">
      <w:pPr>
        <w:pStyle w:val="Bibliography"/>
      </w:pPr>
      <w:bookmarkStart w:id="122" w:name="ref-shinyref"/>
      <w:bookmarkEnd w:id="121"/>
      <w:r>
        <w:t xml:space="preserve">13. Chang W, Cheng J, Allaire J, Xie Y, McPherson J. </w:t>
      </w:r>
      <w:r>
        <w:rPr>
          <w:i/>
        </w:rPr>
        <w:t>Shiny: Web Application Framework for R</w:t>
      </w:r>
      <w:r>
        <w:t xml:space="preserve">. Boston, MA; 2019. </w:t>
      </w:r>
      <w:hyperlink r:id="rId28">
        <w:r>
          <w:rPr>
            <w:rStyle w:val="Hyperlink"/>
          </w:rPr>
          <w:t>https://CRAN.R-project.org/package=shiny</w:t>
        </w:r>
      </w:hyperlink>
      <w:r>
        <w:t>.</w:t>
      </w:r>
    </w:p>
    <w:p w14:paraId="406D5FC6" w14:textId="77777777" w:rsidR="00B07D3E" w:rsidRDefault="00B07D3E" w:rsidP="00B07D3E">
      <w:pPr>
        <w:pStyle w:val="Bibliography"/>
      </w:pPr>
      <w:bookmarkStart w:id="123" w:name="ref-mcguinness2019a"/>
      <w:bookmarkEnd w:id="122"/>
      <w:r>
        <w:lastRenderedPageBreak/>
        <w:t>14. McGuinness LA. Robvis: An R package for visualising risk-of-bias assessments. [Computer Software - v0.3.0]. November 2019. doi:</w:t>
      </w:r>
      <w:hyperlink r:id="rId29">
        <w:r>
          <w:rPr>
            <w:rStyle w:val="Hyperlink"/>
          </w:rPr>
          <w:t>10.5281/zenodo.3552342</w:t>
        </w:r>
      </w:hyperlink>
      <w:r>
        <w:t>.</w:t>
      </w:r>
    </w:p>
    <w:p w14:paraId="3EFFFD4E" w14:textId="77777777" w:rsidR="00B07D3E" w:rsidRPr="004C1721" w:rsidRDefault="00B07D3E" w:rsidP="00B07D3E">
      <w:pPr>
        <w:pStyle w:val="Bibliography"/>
        <w:rPr>
          <w:lang w:val="de-DE"/>
        </w:rPr>
      </w:pPr>
      <w:bookmarkStart w:id="124" w:name="ref-mathias_harrer_2019_2551803"/>
      <w:bookmarkEnd w:id="123"/>
      <w:r>
        <w:t xml:space="preserve">15. Harrer M, Cuijpers P, Ebert D. </w:t>
      </w:r>
      <w:r>
        <w:rPr>
          <w:i/>
        </w:rPr>
        <w:t>Doing Meta-Analysis in R: A Hands-on Guide</w:t>
      </w:r>
      <w:r>
        <w:t xml:space="preserve">. </w:t>
      </w:r>
      <w:r w:rsidRPr="004C1721">
        <w:rPr>
          <w:lang w:val="de-DE"/>
        </w:rPr>
        <w:t xml:space="preserve">Erlangen, Germany: Zenodo; 2019. </w:t>
      </w:r>
      <w:hyperlink r:id="rId30">
        <w:r w:rsidRPr="004C1721">
          <w:rPr>
            <w:rStyle w:val="Hyperlink"/>
            <w:lang w:val="de-DE"/>
          </w:rPr>
          <w:t>https://bookdown.org/MathiasHarrer/Doing_Meta_Analysis_in_R/.</w:t>
        </w:r>
      </w:hyperlink>
    </w:p>
    <w:p w14:paraId="7DA57306" w14:textId="77777777" w:rsidR="00B07D3E" w:rsidRDefault="00B07D3E" w:rsidP="00B07D3E">
      <w:pPr>
        <w:pStyle w:val="Bibliography"/>
      </w:pPr>
      <w:bookmarkStart w:id="125" w:name="ref-gibb2019consistent"/>
      <w:bookmarkEnd w:id="124"/>
      <w:r w:rsidRPr="004C1721">
        <w:rPr>
          <w:lang w:val="fr-FR"/>
        </w:rPr>
        <w:t xml:space="preserve">16. Gibb K, Seeley A, Quinn T, et al. </w:t>
      </w:r>
      <w:r>
        <w:t xml:space="preserve">The consistent burden in published estimates of delirium occurrence in medical inpatients over four decades: A systematic review and meta-analysis study. </w:t>
      </w:r>
      <w:r>
        <w:rPr>
          <w:i/>
        </w:rPr>
        <w:t>medRxiv</w:t>
      </w:r>
      <w:r>
        <w:t>. 2019:19005165. doi:</w:t>
      </w:r>
      <w:hyperlink r:id="rId31">
        <w:r>
          <w:rPr>
            <w:rStyle w:val="Hyperlink"/>
          </w:rPr>
          <w:t>10.1101/19005165</w:t>
        </w:r>
      </w:hyperlink>
      <w:r>
        <w:t>.</w:t>
      </w:r>
    </w:p>
    <w:p w14:paraId="4F3A9747" w14:textId="77777777" w:rsidR="00B07D3E" w:rsidRDefault="00B07D3E" w:rsidP="00B07D3E">
      <w:pPr>
        <w:pStyle w:val="Bibliography"/>
      </w:pPr>
      <w:bookmarkStart w:id="126" w:name="ref-habadi2019prevalence"/>
      <w:bookmarkEnd w:id="125"/>
      <w:r>
        <w:t xml:space="preserve">17. Habadi MI, Asiri AA, Aloufi SA, et al. Prevalence of panic disorders in the primary health care setting: A systematic review and meta-analysis. </w:t>
      </w:r>
      <w:r>
        <w:rPr>
          <w:i/>
        </w:rPr>
        <w:t>EC Micro</w:t>
      </w:r>
      <w:r>
        <w:t>. 2019;16(1):01-09.</w:t>
      </w:r>
    </w:p>
    <w:p w14:paraId="15CA606D" w14:textId="77777777" w:rsidR="00B07D3E" w:rsidRPr="004C1721" w:rsidRDefault="00B07D3E" w:rsidP="00B07D3E">
      <w:pPr>
        <w:pStyle w:val="Bibliography"/>
        <w:rPr>
          <w:lang w:val="fr-FR"/>
        </w:rPr>
      </w:pPr>
      <w:bookmarkStart w:id="127" w:name="ref-veloso2020effectiveness"/>
      <w:bookmarkEnd w:id="126"/>
      <w:r>
        <w:t xml:space="preserve">18. Veloso A, Vicente SG, Filipe MG. Effectiveness of cognitive training for school-aged children and adolescents with attention Deficit/Hyperactivity disorder: A systematic review. </w:t>
      </w:r>
      <w:r w:rsidRPr="004C1721">
        <w:rPr>
          <w:i/>
          <w:lang w:val="fr-FR"/>
        </w:rPr>
        <w:t>Front Psych</w:t>
      </w:r>
      <w:r w:rsidRPr="004C1721">
        <w:rPr>
          <w:lang w:val="fr-FR"/>
        </w:rPr>
        <w:t>. 2020;10:2983. doi:</w:t>
      </w:r>
      <w:hyperlink r:id="rId32">
        <w:r w:rsidRPr="004C1721">
          <w:rPr>
            <w:rStyle w:val="Hyperlink"/>
            <w:lang w:val="fr-FR"/>
          </w:rPr>
          <w:t>10.3389/fpsyg.2019.02983</w:t>
        </w:r>
      </w:hyperlink>
      <w:r w:rsidRPr="004C1721">
        <w:rPr>
          <w:lang w:val="fr-FR"/>
        </w:rPr>
        <w:t>.</w:t>
      </w:r>
    </w:p>
    <w:p w14:paraId="0FE20314" w14:textId="77777777" w:rsidR="00B07D3E" w:rsidRDefault="00B07D3E" w:rsidP="00B07D3E">
      <w:pPr>
        <w:pStyle w:val="Bibliography"/>
      </w:pPr>
      <w:bookmarkStart w:id="128" w:name="ref-simillis2020"/>
      <w:bookmarkEnd w:id="127"/>
      <w:r w:rsidRPr="004C1721">
        <w:rPr>
          <w:lang w:val="fr-FR"/>
        </w:rPr>
        <w:t xml:space="preserve">19. Simillis C, Singh HKSI, Afxentiou T, et al. </w:t>
      </w:r>
      <w:r>
        <w:t xml:space="preserve">Postoperative chemotherapy improves survival in patients with resected high-risk stage II colorectal cancer: Results of a systematic review and meta-analysis. </w:t>
      </w:r>
      <w:r>
        <w:rPr>
          <w:i/>
        </w:rPr>
        <w:t>Colorectal Dis</w:t>
      </w:r>
      <w:r>
        <w:t>. 2020;Published online 30th January. doi:</w:t>
      </w:r>
      <w:hyperlink r:id="rId33">
        <w:r>
          <w:rPr>
            <w:rStyle w:val="Hyperlink"/>
          </w:rPr>
          <w:t>10.1111/codi.14994</w:t>
        </w:r>
      </w:hyperlink>
      <w:r>
        <w:t>.</w:t>
      </w:r>
    </w:p>
    <w:p w14:paraId="6C9CC2B2" w14:textId="77777777" w:rsidR="00B07D3E" w:rsidRDefault="00B07D3E" w:rsidP="00B07D3E">
      <w:pPr>
        <w:pStyle w:val="Bibliography"/>
      </w:pPr>
      <w:bookmarkStart w:id="129" w:name="ref-tanneru2020"/>
      <w:bookmarkEnd w:id="128"/>
      <w:r>
        <w:t xml:space="preserve">20. Tanneru K, Gautam S, Norez D, et al. Meta-analysis and systematic review of intermediate-term follow-up of prostatic urethral lift for benign prostatic hyperplasia. </w:t>
      </w:r>
      <w:r>
        <w:rPr>
          <w:i/>
        </w:rPr>
        <w:t>Int Urol Nephrol</w:t>
      </w:r>
      <w:r>
        <w:t xml:space="preserve">. February 2020. </w:t>
      </w:r>
      <w:hyperlink r:id="rId34">
        <w:r>
          <w:rPr>
            <w:rStyle w:val="Hyperlink"/>
          </w:rPr>
          <w:t>https://doi.org/10.1007/s11255-020-02408-y</w:t>
        </w:r>
      </w:hyperlink>
      <w:r>
        <w:t>. Accessed February 24, 2020.</w:t>
      </w:r>
    </w:p>
    <w:p w14:paraId="54E61BDA" w14:textId="77777777" w:rsidR="00B07D3E" w:rsidRDefault="00B07D3E" w:rsidP="00B07D3E">
      <w:pPr>
        <w:pStyle w:val="Bibliography"/>
      </w:pPr>
      <w:bookmarkStart w:id="130" w:name="ref-higgins2011"/>
      <w:bookmarkEnd w:id="129"/>
      <w:r>
        <w:t xml:space="preserve">21. Higgins JPT, Altman DG, Gøtzsche PC, et al. The Cochrane Collaboration’s tool for assessing risk of bias in randomised trials. </w:t>
      </w:r>
      <w:r>
        <w:rPr>
          <w:i/>
        </w:rPr>
        <w:t>BMJ</w:t>
      </w:r>
      <w:r>
        <w:t>. 2011;343:d5928. doi:</w:t>
      </w:r>
      <w:hyperlink r:id="rId35">
        <w:r>
          <w:rPr>
            <w:rStyle w:val="Hyperlink"/>
          </w:rPr>
          <w:t>10.1136/bmj.d5928</w:t>
        </w:r>
      </w:hyperlink>
      <w:r>
        <w:t>.</w:t>
      </w:r>
    </w:p>
    <w:p w14:paraId="1AC75755" w14:textId="77777777" w:rsidR="00B07D3E" w:rsidRPr="004C1721" w:rsidRDefault="00B07D3E" w:rsidP="00B07D3E">
      <w:pPr>
        <w:pStyle w:val="Bibliography"/>
        <w:rPr>
          <w:lang w:val="de-DE"/>
        </w:rPr>
      </w:pPr>
      <w:bookmarkStart w:id="131" w:name="ref-ggplot2ref"/>
      <w:bookmarkEnd w:id="130"/>
      <w:r>
        <w:t xml:space="preserve">22. Wickham H. </w:t>
      </w:r>
      <w:r>
        <w:rPr>
          <w:i/>
        </w:rPr>
        <w:t>Ggplot2: Elegant Graphics for Data Analysis</w:t>
      </w:r>
      <w:r>
        <w:t xml:space="preserve">. </w:t>
      </w:r>
      <w:r w:rsidRPr="004C1721">
        <w:rPr>
          <w:lang w:val="de-DE"/>
        </w:rPr>
        <w:t xml:space="preserve">Springer-Verlag New York; 2016. </w:t>
      </w:r>
      <w:hyperlink r:id="rId36">
        <w:r w:rsidRPr="004C1721">
          <w:rPr>
            <w:rStyle w:val="Hyperlink"/>
            <w:lang w:val="de-DE"/>
          </w:rPr>
          <w:t>https://ggplot2.tidyverse.org</w:t>
        </w:r>
      </w:hyperlink>
      <w:r w:rsidRPr="004C1721">
        <w:rPr>
          <w:lang w:val="de-DE"/>
        </w:rPr>
        <w:t>.</w:t>
      </w:r>
    </w:p>
    <w:p w14:paraId="6C6E2940" w14:textId="77777777" w:rsidR="00B07D3E" w:rsidRDefault="00B07D3E" w:rsidP="00B07D3E">
      <w:pPr>
        <w:pStyle w:val="Bibliography"/>
      </w:pPr>
      <w:bookmarkStart w:id="132" w:name="ref-wilkinson2012grammar"/>
      <w:bookmarkEnd w:id="131"/>
      <w:r>
        <w:t xml:space="preserve">23. Wilkinson L. </w:t>
      </w:r>
      <w:r>
        <w:rPr>
          <w:i/>
        </w:rPr>
        <w:t>The Grammar of Graphics</w:t>
      </w:r>
      <w:r>
        <w:t>. 2nd ed. Springer-Verlag New York; 2012.</w:t>
      </w:r>
    </w:p>
    <w:p w14:paraId="59316021" w14:textId="77777777" w:rsidR="00B07D3E" w:rsidRDefault="00B07D3E" w:rsidP="00B07D3E">
      <w:pPr>
        <w:pStyle w:val="Bibliography"/>
      </w:pPr>
      <w:bookmarkStart w:id="133" w:name="ref-robviswebapp"/>
      <w:bookmarkEnd w:id="132"/>
      <w:r>
        <w:t xml:space="preserve">24. McGuinness L. Robvis web application. 2019. </w:t>
      </w:r>
      <w:hyperlink r:id="rId37">
        <w:r>
          <w:rPr>
            <w:rStyle w:val="Hyperlink"/>
          </w:rPr>
          <w:t>https://www.riskofbias.info/welcome/robvis-visualization-tool</w:t>
        </w:r>
      </w:hyperlink>
      <w:r>
        <w:t>. Accessed January 20, 2020.</w:t>
      </w:r>
    </w:p>
    <w:p w14:paraId="5641B0C6" w14:textId="77777777" w:rsidR="00B07D3E" w:rsidRDefault="00B07D3E" w:rsidP="00B07D3E">
      <w:pPr>
        <w:pStyle w:val="Bibliography"/>
      </w:pPr>
      <w:bookmarkStart w:id="134" w:name="ref-wickham2015r"/>
      <w:bookmarkEnd w:id="133"/>
      <w:r>
        <w:t xml:space="preserve">25. Wickham H. </w:t>
      </w:r>
      <w:r>
        <w:rPr>
          <w:i/>
        </w:rPr>
        <w:t>R Packages: Organize, Test, Document, and Share Your Code</w:t>
      </w:r>
      <w:r>
        <w:t xml:space="preserve">. 1st ed. O’Reilly Media, Inc.; 2015. </w:t>
      </w:r>
      <w:hyperlink r:id="rId38">
        <w:r>
          <w:rPr>
            <w:rStyle w:val="Hyperlink"/>
          </w:rPr>
          <w:t>http://r-pkgs.had.co.nz/</w:t>
        </w:r>
      </w:hyperlink>
      <w:r>
        <w:t>. Accessed February 20, 2020.</w:t>
      </w:r>
    </w:p>
    <w:p w14:paraId="31276D27" w14:textId="77777777" w:rsidR="00B07D3E" w:rsidRDefault="00B07D3E" w:rsidP="00B07D3E">
      <w:pPr>
        <w:pStyle w:val="Bibliography"/>
      </w:pPr>
      <w:bookmarkStart w:id="135" w:name="ref-xie2018r"/>
      <w:bookmarkEnd w:id="134"/>
      <w:r>
        <w:t xml:space="preserve">26. Xie Y, Allaire JJ, Grolemund G. </w:t>
      </w:r>
      <w:r>
        <w:rPr>
          <w:i/>
        </w:rPr>
        <w:t>R Markdown: The Definitive Guide</w:t>
      </w:r>
      <w:r>
        <w:t xml:space="preserve">. Chapman and Hall/CRC; 2018. </w:t>
      </w:r>
      <w:hyperlink r:id="rId39">
        <w:r>
          <w:rPr>
            <w:rStyle w:val="Hyperlink"/>
          </w:rPr>
          <w:t>https://bookdown.org/yihui/rmarkdown/</w:t>
        </w:r>
      </w:hyperlink>
      <w:r>
        <w:t>. Accessed February 1, 2020.</w:t>
      </w:r>
    </w:p>
    <w:p w14:paraId="5093471C" w14:textId="77777777" w:rsidR="00B07D3E" w:rsidRDefault="00B07D3E" w:rsidP="00B07D3E">
      <w:pPr>
        <w:pStyle w:val="Bibliography"/>
      </w:pPr>
      <w:bookmarkStart w:id="136" w:name="ref-variousauthors2020"/>
      <w:bookmarkEnd w:id="135"/>
      <w:r>
        <w:t xml:space="preserve">27. Various Authors. Metaverse: An R ecosystem for meta-research. 2020. </w:t>
      </w:r>
      <w:hyperlink r:id="rId40">
        <w:r>
          <w:rPr>
            <w:rStyle w:val="Hyperlink"/>
          </w:rPr>
          <w:t>https://rmetaverse.github.io/</w:t>
        </w:r>
      </w:hyperlink>
      <w:r>
        <w:t>. Accessed February 24, 2020.</w:t>
      </w:r>
    </w:p>
    <w:p w14:paraId="3D1BE420" w14:textId="77777777" w:rsidR="00B07D3E" w:rsidRDefault="00B07D3E" w:rsidP="00B07D3E">
      <w:pPr>
        <w:pStyle w:val="Bibliography"/>
      </w:pPr>
      <w:bookmarkStart w:id="137" w:name="ref-grames2019automated"/>
      <w:bookmarkEnd w:id="136"/>
      <w:r>
        <w:lastRenderedPageBreak/>
        <w:t xml:space="preserve">28. Grames EM, Stillman AN, Tingley MW, Elphick CS. An automated approach to identifying search terms for systematic reviews using keyword co-occurrence networks. </w:t>
      </w:r>
      <w:r>
        <w:rPr>
          <w:i/>
        </w:rPr>
        <w:t>Methods Ecol Evol</w:t>
      </w:r>
      <w:r>
        <w:t>. 2019;10:1645-1654. doi:</w:t>
      </w:r>
      <w:hyperlink r:id="rId41">
        <w:r>
          <w:rPr>
            <w:rStyle w:val="Hyperlink"/>
          </w:rPr>
          <w:t>10.1111/2041-210X.13268</w:t>
        </w:r>
      </w:hyperlink>
      <w:r>
        <w:t>.</w:t>
      </w:r>
    </w:p>
    <w:p w14:paraId="720B6920" w14:textId="77777777" w:rsidR="00B07D3E" w:rsidRDefault="00B07D3E" w:rsidP="00B07D3E">
      <w:pPr>
        <w:pStyle w:val="Bibliography"/>
      </w:pPr>
      <w:bookmarkStart w:id="138" w:name="ref-metaforref"/>
      <w:bookmarkEnd w:id="137"/>
      <w:r>
        <w:t xml:space="preserve">29. Viechtbauer W. Conducting meta-analyses in R with the metafor package. </w:t>
      </w:r>
      <w:r>
        <w:rPr>
          <w:i/>
        </w:rPr>
        <w:t>J Stat Softw</w:t>
      </w:r>
      <w:r>
        <w:t>. 2010;36(3):1-48. doi:</w:t>
      </w:r>
      <w:hyperlink r:id="rId42">
        <w:r>
          <w:rPr>
            <w:rStyle w:val="Hyperlink"/>
          </w:rPr>
          <w:t>10.18637/jss.v036.i03</w:t>
        </w:r>
      </w:hyperlink>
      <w:r>
        <w:t>.</w:t>
      </w:r>
    </w:p>
    <w:p w14:paraId="3ACCF819" w14:textId="77777777" w:rsidR="00B07D3E" w:rsidRDefault="00B07D3E" w:rsidP="00B07D3E">
      <w:pPr>
        <w:pStyle w:val="Bibliography"/>
      </w:pPr>
      <w:bookmarkStart w:id="139" w:name="ref-pick2018"/>
      <w:bookmarkEnd w:id="138"/>
      <w:r>
        <w:t xml:space="preserve">30. Pick JL, Nakagawa S, Noble DWA. Reproducible, flexible and high-throughput data extraction from primary literature: The metaDigitise R package. </w:t>
      </w:r>
      <w:r>
        <w:rPr>
          <w:i/>
        </w:rPr>
        <w:t>Methods Ecol Evol</w:t>
      </w:r>
      <w:r>
        <w:t>. 2018;10:426-431. doi:</w:t>
      </w:r>
      <w:hyperlink r:id="rId43">
        <w:r>
          <w:rPr>
            <w:rStyle w:val="Hyperlink"/>
          </w:rPr>
          <w:t>10.1101/247775</w:t>
        </w:r>
      </w:hyperlink>
      <w:r>
        <w:t>.</w:t>
      </w:r>
    </w:p>
    <w:p w14:paraId="64569A24" w14:textId="77777777" w:rsidR="00B07D3E" w:rsidRDefault="00B07D3E" w:rsidP="00B07D3E">
      <w:pPr>
        <w:pStyle w:val="Bibliography"/>
      </w:pPr>
      <w:bookmarkStart w:id="140" w:name="ref-westgate2019revtools"/>
      <w:bookmarkEnd w:id="139"/>
      <w:r>
        <w:t xml:space="preserve">31. Westgate MJ. Revtools: An R package to support article screening for evidence synthesis. </w:t>
      </w:r>
      <w:r>
        <w:rPr>
          <w:i/>
        </w:rPr>
        <w:t>Res Syn Meth</w:t>
      </w:r>
      <w:r>
        <w:t>. 2019;10:606-614. doi:</w:t>
      </w:r>
      <w:hyperlink r:id="rId44">
        <w:r>
          <w:rPr>
            <w:rStyle w:val="Hyperlink"/>
          </w:rPr>
          <w:t>10.1002/jrsm.1374</w:t>
        </w:r>
      </w:hyperlink>
      <w:r>
        <w:t>.</w:t>
      </w:r>
    </w:p>
    <w:bookmarkEnd w:id="109"/>
    <w:bookmarkEnd w:id="140"/>
    <w:bookmarkEnd w:id="110"/>
    <w:p w14:paraId="05D53FCA" w14:textId="77777777" w:rsidR="000673E8" w:rsidRDefault="000673E8" w:rsidP="00B07D3E">
      <w:pPr>
        <w:pStyle w:val="Compact"/>
      </w:pPr>
    </w:p>
    <w:p w14:paraId="3437AE6E" w14:textId="77777777" w:rsidR="000673E8" w:rsidRDefault="000673E8">
      <w:pPr>
        <w:pStyle w:val="Heading5"/>
      </w:pPr>
      <w:bookmarkStart w:id="141" w:name="section-5"/>
      <w:bookmarkEnd w:id="141"/>
    </w:p>
    <w:p w14:paraId="3437AE6F" w14:textId="77777777" w:rsidR="000673E8" w:rsidRDefault="004D58DD">
      <w:pPr>
        <w:pStyle w:val="Heading1"/>
      </w:pPr>
      <w:bookmarkStart w:id="142" w:name="tablesfigures"/>
      <w:r>
        <w:t>Tables/Figures</w:t>
      </w:r>
      <w:bookmarkEnd w:id="142"/>
    </w:p>
    <w:p w14:paraId="3437AE70" w14:textId="77777777" w:rsidR="000673E8" w:rsidRDefault="004D58DD">
      <w:pPr>
        <w:pStyle w:val="TableCaption"/>
      </w:pPr>
      <w:r>
        <w:t xml:space="preserve">Table 1: Example dataset for the ROB 2 tool contained within </w:t>
      </w:r>
      <w:r>
        <w:rPr>
          <w:rStyle w:val="VerbatimChar"/>
        </w:rPr>
        <w:t>robvis</w:t>
      </w:r>
      <w:r>
        <w:t>. Data can be imported to the tool from with an Excel spreadsheet or a CSV file.</w:t>
      </w:r>
    </w:p>
    <w:tbl>
      <w:tblPr>
        <w:tblStyle w:val="Style1"/>
        <w:tblW w:w="5000" w:type="pct"/>
        <w:tblLook w:val="05E0" w:firstRow="1" w:lastRow="1" w:firstColumn="1" w:lastColumn="1" w:noHBand="0" w:noVBand="1"/>
      </w:tblPr>
      <w:tblGrid>
        <w:gridCol w:w="1197"/>
        <w:gridCol w:w="1197"/>
        <w:gridCol w:w="1197"/>
        <w:gridCol w:w="1197"/>
        <w:gridCol w:w="1197"/>
        <w:gridCol w:w="1197"/>
        <w:gridCol w:w="1197"/>
        <w:gridCol w:w="1197"/>
      </w:tblGrid>
      <w:tr w:rsidR="000673E8" w:rsidRPr="00B07D3E" w14:paraId="3437AE79" w14:textId="77777777" w:rsidTr="00B07D3E">
        <w:trPr>
          <w:cnfStyle w:val="100000000000" w:firstRow="1" w:lastRow="0" w:firstColumn="0" w:lastColumn="0" w:oddVBand="0" w:evenVBand="0" w:oddHBand="0" w:evenHBand="0" w:firstRowFirstColumn="0" w:firstRowLastColumn="0" w:lastRowFirstColumn="0" w:lastRowLastColumn="0"/>
        </w:trPr>
        <w:tc>
          <w:tcPr>
            <w:tcW w:w="1197" w:type="dxa"/>
          </w:tcPr>
          <w:p w14:paraId="3437AE71" w14:textId="77777777" w:rsidR="000673E8" w:rsidRPr="00B07D3E" w:rsidRDefault="004D58DD">
            <w:pPr>
              <w:pStyle w:val="Compact"/>
              <w:rPr>
                <w:sz w:val="20"/>
                <w:szCs w:val="20"/>
              </w:rPr>
            </w:pPr>
            <w:r w:rsidRPr="00B07D3E">
              <w:rPr>
                <w:sz w:val="20"/>
                <w:szCs w:val="20"/>
              </w:rPr>
              <w:t>Study</w:t>
            </w:r>
          </w:p>
        </w:tc>
        <w:tc>
          <w:tcPr>
            <w:tcW w:w="1197" w:type="dxa"/>
          </w:tcPr>
          <w:p w14:paraId="3437AE72" w14:textId="77777777" w:rsidR="000673E8" w:rsidRPr="00B07D3E" w:rsidRDefault="004D58DD">
            <w:pPr>
              <w:pStyle w:val="Compact"/>
              <w:rPr>
                <w:sz w:val="20"/>
                <w:szCs w:val="20"/>
              </w:rPr>
            </w:pPr>
            <w:r w:rsidRPr="00B07D3E">
              <w:rPr>
                <w:sz w:val="20"/>
                <w:szCs w:val="20"/>
              </w:rPr>
              <w:t>D1</w:t>
            </w:r>
          </w:p>
        </w:tc>
        <w:tc>
          <w:tcPr>
            <w:tcW w:w="1197" w:type="dxa"/>
          </w:tcPr>
          <w:p w14:paraId="3437AE73" w14:textId="77777777" w:rsidR="000673E8" w:rsidRPr="00B07D3E" w:rsidRDefault="004D58DD">
            <w:pPr>
              <w:pStyle w:val="Compact"/>
              <w:rPr>
                <w:sz w:val="20"/>
                <w:szCs w:val="20"/>
              </w:rPr>
            </w:pPr>
            <w:r w:rsidRPr="00B07D3E">
              <w:rPr>
                <w:sz w:val="20"/>
                <w:szCs w:val="20"/>
              </w:rPr>
              <w:t>D2</w:t>
            </w:r>
          </w:p>
        </w:tc>
        <w:tc>
          <w:tcPr>
            <w:tcW w:w="1197" w:type="dxa"/>
          </w:tcPr>
          <w:p w14:paraId="3437AE74" w14:textId="77777777" w:rsidR="000673E8" w:rsidRPr="00B07D3E" w:rsidRDefault="004D58DD">
            <w:pPr>
              <w:pStyle w:val="Compact"/>
              <w:rPr>
                <w:sz w:val="20"/>
                <w:szCs w:val="20"/>
              </w:rPr>
            </w:pPr>
            <w:r w:rsidRPr="00B07D3E">
              <w:rPr>
                <w:sz w:val="20"/>
                <w:szCs w:val="20"/>
              </w:rPr>
              <w:t>D3</w:t>
            </w:r>
          </w:p>
        </w:tc>
        <w:tc>
          <w:tcPr>
            <w:tcW w:w="1197" w:type="dxa"/>
          </w:tcPr>
          <w:p w14:paraId="3437AE75" w14:textId="77777777" w:rsidR="000673E8" w:rsidRPr="00B07D3E" w:rsidRDefault="004D58DD">
            <w:pPr>
              <w:pStyle w:val="Compact"/>
              <w:rPr>
                <w:sz w:val="20"/>
                <w:szCs w:val="20"/>
              </w:rPr>
            </w:pPr>
            <w:r w:rsidRPr="00B07D3E">
              <w:rPr>
                <w:sz w:val="20"/>
                <w:szCs w:val="20"/>
              </w:rPr>
              <w:t>D4</w:t>
            </w:r>
          </w:p>
        </w:tc>
        <w:tc>
          <w:tcPr>
            <w:tcW w:w="1197" w:type="dxa"/>
          </w:tcPr>
          <w:p w14:paraId="3437AE76" w14:textId="77777777" w:rsidR="000673E8" w:rsidRPr="00B07D3E" w:rsidRDefault="004D58DD">
            <w:pPr>
              <w:pStyle w:val="Compact"/>
              <w:rPr>
                <w:sz w:val="20"/>
                <w:szCs w:val="20"/>
              </w:rPr>
            </w:pPr>
            <w:r w:rsidRPr="00B07D3E">
              <w:rPr>
                <w:sz w:val="20"/>
                <w:szCs w:val="20"/>
              </w:rPr>
              <w:t>D5</w:t>
            </w:r>
          </w:p>
        </w:tc>
        <w:tc>
          <w:tcPr>
            <w:tcW w:w="1197" w:type="dxa"/>
          </w:tcPr>
          <w:p w14:paraId="3437AE77" w14:textId="77777777" w:rsidR="000673E8" w:rsidRPr="00B07D3E" w:rsidRDefault="004D58DD">
            <w:pPr>
              <w:pStyle w:val="Compact"/>
              <w:rPr>
                <w:sz w:val="20"/>
                <w:szCs w:val="20"/>
              </w:rPr>
            </w:pPr>
            <w:r w:rsidRPr="00B07D3E">
              <w:rPr>
                <w:sz w:val="20"/>
                <w:szCs w:val="20"/>
              </w:rPr>
              <w:t>Overall</w:t>
            </w:r>
          </w:p>
        </w:tc>
        <w:tc>
          <w:tcPr>
            <w:tcW w:w="1197" w:type="dxa"/>
          </w:tcPr>
          <w:p w14:paraId="3437AE78" w14:textId="77777777" w:rsidR="000673E8" w:rsidRPr="00B07D3E" w:rsidRDefault="004D58DD">
            <w:pPr>
              <w:pStyle w:val="Compact"/>
              <w:rPr>
                <w:sz w:val="20"/>
                <w:szCs w:val="20"/>
              </w:rPr>
            </w:pPr>
            <w:r w:rsidRPr="00B07D3E">
              <w:rPr>
                <w:sz w:val="20"/>
                <w:szCs w:val="20"/>
              </w:rPr>
              <w:t>Weight</w:t>
            </w:r>
          </w:p>
        </w:tc>
      </w:tr>
      <w:tr w:rsidR="000673E8" w:rsidRPr="00B07D3E" w14:paraId="3437AE82" w14:textId="77777777" w:rsidTr="00B07D3E">
        <w:tc>
          <w:tcPr>
            <w:tcW w:w="1197" w:type="dxa"/>
          </w:tcPr>
          <w:p w14:paraId="3437AE7A" w14:textId="77777777" w:rsidR="000673E8" w:rsidRPr="00B07D3E" w:rsidRDefault="004D58DD">
            <w:pPr>
              <w:pStyle w:val="Compact"/>
              <w:rPr>
                <w:sz w:val="20"/>
                <w:szCs w:val="20"/>
              </w:rPr>
            </w:pPr>
            <w:r w:rsidRPr="00B07D3E">
              <w:rPr>
                <w:sz w:val="20"/>
                <w:szCs w:val="20"/>
              </w:rPr>
              <w:t>Study 1</w:t>
            </w:r>
          </w:p>
        </w:tc>
        <w:tc>
          <w:tcPr>
            <w:tcW w:w="1197" w:type="dxa"/>
          </w:tcPr>
          <w:p w14:paraId="3437AE7B" w14:textId="77777777" w:rsidR="000673E8" w:rsidRPr="00B07D3E" w:rsidRDefault="004D58DD">
            <w:pPr>
              <w:pStyle w:val="Compact"/>
              <w:rPr>
                <w:sz w:val="20"/>
                <w:szCs w:val="20"/>
              </w:rPr>
            </w:pPr>
            <w:r w:rsidRPr="00B07D3E">
              <w:rPr>
                <w:sz w:val="20"/>
                <w:szCs w:val="20"/>
              </w:rPr>
              <w:t>Low</w:t>
            </w:r>
          </w:p>
        </w:tc>
        <w:tc>
          <w:tcPr>
            <w:tcW w:w="1197" w:type="dxa"/>
          </w:tcPr>
          <w:p w14:paraId="3437AE7C" w14:textId="77777777" w:rsidR="000673E8" w:rsidRPr="00B07D3E" w:rsidRDefault="004D58DD">
            <w:pPr>
              <w:pStyle w:val="Compact"/>
              <w:rPr>
                <w:sz w:val="20"/>
                <w:szCs w:val="20"/>
              </w:rPr>
            </w:pPr>
            <w:r w:rsidRPr="00B07D3E">
              <w:rPr>
                <w:sz w:val="20"/>
                <w:szCs w:val="20"/>
              </w:rPr>
              <w:t>Low</w:t>
            </w:r>
          </w:p>
        </w:tc>
        <w:tc>
          <w:tcPr>
            <w:tcW w:w="1197" w:type="dxa"/>
          </w:tcPr>
          <w:p w14:paraId="3437AE7D" w14:textId="77777777" w:rsidR="000673E8" w:rsidRPr="00B07D3E" w:rsidRDefault="004D58DD">
            <w:pPr>
              <w:pStyle w:val="Compact"/>
              <w:rPr>
                <w:sz w:val="20"/>
                <w:szCs w:val="20"/>
              </w:rPr>
            </w:pPr>
            <w:r w:rsidRPr="00B07D3E">
              <w:rPr>
                <w:sz w:val="20"/>
                <w:szCs w:val="20"/>
              </w:rPr>
              <w:t>Low</w:t>
            </w:r>
          </w:p>
        </w:tc>
        <w:tc>
          <w:tcPr>
            <w:tcW w:w="1197" w:type="dxa"/>
          </w:tcPr>
          <w:p w14:paraId="3437AE7E" w14:textId="77777777" w:rsidR="000673E8" w:rsidRPr="00B07D3E" w:rsidRDefault="004D58DD">
            <w:pPr>
              <w:pStyle w:val="Compact"/>
              <w:rPr>
                <w:sz w:val="20"/>
                <w:szCs w:val="20"/>
              </w:rPr>
            </w:pPr>
            <w:r w:rsidRPr="00B07D3E">
              <w:rPr>
                <w:sz w:val="20"/>
                <w:szCs w:val="20"/>
              </w:rPr>
              <w:t>Low</w:t>
            </w:r>
          </w:p>
        </w:tc>
        <w:tc>
          <w:tcPr>
            <w:tcW w:w="1197" w:type="dxa"/>
          </w:tcPr>
          <w:p w14:paraId="3437AE7F" w14:textId="77777777" w:rsidR="000673E8" w:rsidRPr="00B07D3E" w:rsidRDefault="004D58DD">
            <w:pPr>
              <w:pStyle w:val="Compact"/>
              <w:rPr>
                <w:sz w:val="20"/>
                <w:szCs w:val="20"/>
              </w:rPr>
            </w:pPr>
            <w:r w:rsidRPr="00B07D3E">
              <w:rPr>
                <w:sz w:val="20"/>
                <w:szCs w:val="20"/>
              </w:rPr>
              <w:t>Low</w:t>
            </w:r>
          </w:p>
        </w:tc>
        <w:tc>
          <w:tcPr>
            <w:tcW w:w="1197" w:type="dxa"/>
          </w:tcPr>
          <w:p w14:paraId="3437AE80" w14:textId="77777777" w:rsidR="000673E8" w:rsidRPr="00B07D3E" w:rsidRDefault="004D58DD">
            <w:pPr>
              <w:pStyle w:val="Compact"/>
              <w:rPr>
                <w:sz w:val="20"/>
                <w:szCs w:val="20"/>
              </w:rPr>
            </w:pPr>
            <w:r w:rsidRPr="00B07D3E">
              <w:rPr>
                <w:sz w:val="20"/>
                <w:szCs w:val="20"/>
              </w:rPr>
              <w:t>Low</w:t>
            </w:r>
          </w:p>
        </w:tc>
        <w:tc>
          <w:tcPr>
            <w:tcW w:w="1197" w:type="dxa"/>
          </w:tcPr>
          <w:p w14:paraId="3437AE81" w14:textId="77777777" w:rsidR="000673E8" w:rsidRPr="00B07D3E" w:rsidRDefault="004D58DD">
            <w:pPr>
              <w:pStyle w:val="Compact"/>
              <w:rPr>
                <w:sz w:val="20"/>
                <w:szCs w:val="20"/>
              </w:rPr>
            </w:pPr>
            <w:r w:rsidRPr="00B07D3E">
              <w:rPr>
                <w:sz w:val="20"/>
                <w:szCs w:val="20"/>
              </w:rPr>
              <w:t>33.33</w:t>
            </w:r>
          </w:p>
        </w:tc>
      </w:tr>
      <w:tr w:rsidR="000673E8" w:rsidRPr="00B07D3E" w14:paraId="3437AE8B"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83" w14:textId="77777777" w:rsidR="000673E8" w:rsidRPr="00B07D3E" w:rsidRDefault="004D58DD">
            <w:pPr>
              <w:pStyle w:val="Compact"/>
              <w:rPr>
                <w:sz w:val="20"/>
                <w:szCs w:val="20"/>
              </w:rPr>
            </w:pPr>
            <w:r w:rsidRPr="00B07D3E">
              <w:rPr>
                <w:sz w:val="20"/>
                <w:szCs w:val="20"/>
              </w:rPr>
              <w:t>Study 2</w:t>
            </w:r>
          </w:p>
        </w:tc>
        <w:tc>
          <w:tcPr>
            <w:tcW w:w="1197" w:type="dxa"/>
          </w:tcPr>
          <w:p w14:paraId="3437AE84" w14:textId="77777777" w:rsidR="000673E8" w:rsidRPr="00B07D3E" w:rsidRDefault="004D58DD">
            <w:pPr>
              <w:pStyle w:val="Compact"/>
              <w:rPr>
                <w:sz w:val="20"/>
                <w:szCs w:val="20"/>
              </w:rPr>
            </w:pPr>
            <w:r w:rsidRPr="00B07D3E">
              <w:rPr>
                <w:sz w:val="20"/>
                <w:szCs w:val="20"/>
              </w:rPr>
              <w:t>Some concerns</w:t>
            </w:r>
          </w:p>
        </w:tc>
        <w:tc>
          <w:tcPr>
            <w:tcW w:w="1197" w:type="dxa"/>
          </w:tcPr>
          <w:p w14:paraId="3437AE85" w14:textId="77777777" w:rsidR="000673E8" w:rsidRPr="00B07D3E" w:rsidRDefault="004D58DD">
            <w:pPr>
              <w:pStyle w:val="Compact"/>
              <w:rPr>
                <w:sz w:val="20"/>
                <w:szCs w:val="20"/>
              </w:rPr>
            </w:pPr>
            <w:r w:rsidRPr="00B07D3E">
              <w:rPr>
                <w:sz w:val="20"/>
                <w:szCs w:val="20"/>
              </w:rPr>
              <w:t>Low</w:t>
            </w:r>
          </w:p>
        </w:tc>
        <w:tc>
          <w:tcPr>
            <w:tcW w:w="1197" w:type="dxa"/>
          </w:tcPr>
          <w:p w14:paraId="3437AE86" w14:textId="77777777" w:rsidR="000673E8" w:rsidRPr="00B07D3E" w:rsidRDefault="004D58DD">
            <w:pPr>
              <w:pStyle w:val="Compact"/>
              <w:rPr>
                <w:sz w:val="20"/>
                <w:szCs w:val="20"/>
              </w:rPr>
            </w:pPr>
            <w:r w:rsidRPr="00B07D3E">
              <w:rPr>
                <w:sz w:val="20"/>
                <w:szCs w:val="20"/>
              </w:rPr>
              <w:t>Low</w:t>
            </w:r>
          </w:p>
        </w:tc>
        <w:tc>
          <w:tcPr>
            <w:tcW w:w="1197" w:type="dxa"/>
          </w:tcPr>
          <w:p w14:paraId="3437AE87" w14:textId="77777777" w:rsidR="000673E8" w:rsidRPr="00B07D3E" w:rsidRDefault="004D58DD">
            <w:pPr>
              <w:pStyle w:val="Compact"/>
              <w:rPr>
                <w:sz w:val="20"/>
                <w:szCs w:val="20"/>
              </w:rPr>
            </w:pPr>
            <w:r w:rsidRPr="00B07D3E">
              <w:rPr>
                <w:sz w:val="20"/>
                <w:szCs w:val="20"/>
              </w:rPr>
              <w:t>Low</w:t>
            </w:r>
          </w:p>
        </w:tc>
        <w:tc>
          <w:tcPr>
            <w:tcW w:w="1197" w:type="dxa"/>
          </w:tcPr>
          <w:p w14:paraId="3437AE88" w14:textId="77777777" w:rsidR="000673E8" w:rsidRPr="00B07D3E" w:rsidRDefault="004D58DD">
            <w:pPr>
              <w:pStyle w:val="Compact"/>
              <w:rPr>
                <w:sz w:val="20"/>
                <w:szCs w:val="20"/>
              </w:rPr>
            </w:pPr>
            <w:r w:rsidRPr="00B07D3E">
              <w:rPr>
                <w:sz w:val="20"/>
                <w:szCs w:val="20"/>
              </w:rPr>
              <w:t>Low</w:t>
            </w:r>
          </w:p>
        </w:tc>
        <w:tc>
          <w:tcPr>
            <w:tcW w:w="1197" w:type="dxa"/>
          </w:tcPr>
          <w:p w14:paraId="3437AE89" w14:textId="77777777" w:rsidR="000673E8" w:rsidRPr="00B07D3E" w:rsidRDefault="004D58DD">
            <w:pPr>
              <w:pStyle w:val="Compact"/>
              <w:rPr>
                <w:sz w:val="20"/>
                <w:szCs w:val="20"/>
              </w:rPr>
            </w:pPr>
            <w:r w:rsidRPr="00B07D3E">
              <w:rPr>
                <w:sz w:val="20"/>
                <w:szCs w:val="20"/>
              </w:rPr>
              <w:t>Low</w:t>
            </w:r>
          </w:p>
        </w:tc>
        <w:tc>
          <w:tcPr>
            <w:tcW w:w="1197" w:type="dxa"/>
          </w:tcPr>
          <w:p w14:paraId="3437AE8A" w14:textId="77777777" w:rsidR="000673E8" w:rsidRPr="00B07D3E" w:rsidRDefault="004D58DD">
            <w:pPr>
              <w:pStyle w:val="Compact"/>
              <w:rPr>
                <w:sz w:val="20"/>
                <w:szCs w:val="20"/>
              </w:rPr>
            </w:pPr>
            <w:r w:rsidRPr="00B07D3E">
              <w:rPr>
                <w:sz w:val="20"/>
                <w:szCs w:val="20"/>
              </w:rPr>
              <w:t>33.33</w:t>
            </w:r>
          </w:p>
        </w:tc>
      </w:tr>
      <w:tr w:rsidR="000673E8" w:rsidRPr="00B07D3E" w14:paraId="3437AE94" w14:textId="77777777" w:rsidTr="00B07D3E">
        <w:tc>
          <w:tcPr>
            <w:tcW w:w="1197" w:type="dxa"/>
          </w:tcPr>
          <w:p w14:paraId="3437AE8C" w14:textId="77777777" w:rsidR="000673E8" w:rsidRPr="00B07D3E" w:rsidRDefault="004D58DD">
            <w:pPr>
              <w:pStyle w:val="Compact"/>
              <w:rPr>
                <w:sz w:val="20"/>
                <w:szCs w:val="20"/>
              </w:rPr>
            </w:pPr>
            <w:r w:rsidRPr="00B07D3E">
              <w:rPr>
                <w:sz w:val="20"/>
                <w:szCs w:val="20"/>
              </w:rPr>
              <w:t>Study 3</w:t>
            </w:r>
          </w:p>
        </w:tc>
        <w:tc>
          <w:tcPr>
            <w:tcW w:w="1197" w:type="dxa"/>
          </w:tcPr>
          <w:p w14:paraId="3437AE8D" w14:textId="77777777" w:rsidR="000673E8" w:rsidRPr="00B07D3E" w:rsidRDefault="004D58DD">
            <w:pPr>
              <w:pStyle w:val="Compact"/>
              <w:rPr>
                <w:sz w:val="20"/>
                <w:szCs w:val="20"/>
              </w:rPr>
            </w:pPr>
            <w:r w:rsidRPr="00B07D3E">
              <w:rPr>
                <w:sz w:val="20"/>
                <w:szCs w:val="20"/>
              </w:rPr>
              <w:t>Some concerns</w:t>
            </w:r>
          </w:p>
        </w:tc>
        <w:tc>
          <w:tcPr>
            <w:tcW w:w="1197" w:type="dxa"/>
          </w:tcPr>
          <w:p w14:paraId="3437AE8E" w14:textId="77777777" w:rsidR="000673E8" w:rsidRPr="00B07D3E" w:rsidRDefault="004D58DD">
            <w:pPr>
              <w:pStyle w:val="Compact"/>
              <w:rPr>
                <w:sz w:val="20"/>
                <w:szCs w:val="20"/>
              </w:rPr>
            </w:pPr>
            <w:r w:rsidRPr="00B07D3E">
              <w:rPr>
                <w:sz w:val="20"/>
                <w:szCs w:val="20"/>
              </w:rPr>
              <w:t>Low</w:t>
            </w:r>
          </w:p>
        </w:tc>
        <w:tc>
          <w:tcPr>
            <w:tcW w:w="1197" w:type="dxa"/>
          </w:tcPr>
          <w:p w14:paraId="3437AE8F" w14:textId="77777777" w:rsidR="000673E8" w:rsidRPr="00B07D3E" w:rsidRDefault="004D58DD">
            <w:pPr>
              <w:pStyle w:val="Compact"/>
              <w:rPr>
                <w:sz w:val="20"/>
                <w:szCs w:val="20"/>
              </w:rPr>
            </w:pPr>
            <w:r w:rsidRPr="00B07D3E">
              <w:rPr>
                <w:sz w:val="20"/>
                <w:szCs w:val="20"/>
              </w:rPr>
              <w:t>Some concerns</w:t>
            </w:r>
          </w:p>
        </w:tc>
        <w:tc>
          <w:tcPr>
            <w:tcW w:w="1197" w:type="dxa"/>
          </w:tcPr>
          <w:p w14:paraId="3437AE90" w14:textId="77777777" w:rsidR="000673E8" w:rsidRPr="00B07D3E" w:rsidRDefault="004D58DD">
            <w:pPr>
              <w:pStyle w:val="Compact"/>
              <w:rPr>
                <w:sz w:val="20"/>
                <w:szCs w:val="20"/>
              </w:rPr>
            </w:pPr>
            <w:r w:rsidRPr="00B07D3E">
              <w:rPr>
                <w:sz w:val="20"/>
                <w:szCs w:val="20"/>
              </w:rPr>
              <w:t>Low</w:t>
            </w:r>
          </w:p>
        </w:tc>
        <w:tc>
          <w:tcPr>
            <w:tcW w:w="1197" w:type="dxa"/>
          </w:tcPr>
          <w:p w14:paraId="3437AE91" w14:textId="77777777" w:rsidR="000673E8" w:rsidRPr="00B07D3E" w:rsidRDefault="004D58DD">
            <w:pPr>
              <w:pStyle w:val="Compact"/>
              <w:rPr>
                <w:sz w:val="20"/>
                <w:szCs w:val="20"/>
              </w:rPr>
            </w:pPr>
            <w:r w:rsidRPr="00B07D3E">
              <w:rPr>
                <w:sz w:val="20"/>
                <w:szCs w:val="20"/>
              </w:rPr>
              <w:t>Low</w:t>
            </w:r>
          </w:p>
        </w:tc>
        <w:tc>
          <w:tcPr>
            <w:tcW w:w="1197" w:type="dxa"/>
          </w:tcPr>
          <w:p w14:paraId="3437AE92" w14:textId="77777777" w:rsidR="000673E8" w:rsidRPr="00B07D3E" w:rsidRDefault="004D58DD">
            <w:pPr>
              <w:pStyle w:val="Compact"/>
              <w:rPr>
                <w:sz w:val="20"/>
                <w:szCs w:val="20"/>
              </w:rPr>
            </w:pPr>
            <w:r w:rsidRPr="00B07D3E">
              <w:rPr>
                <w:sz w:val="20"/>
                <w:szCs w:val="20"/>
              </w:rPr>
              <w:t>Some concerns</w:t>
            </w:r>
          </w:p>
        </w:tc>
        <w:tc>
          <w:tcPr>
            <w:tcW w:w="1197" w:type="dxa"/>
          </w:tcPr>
          <w:p w14:paraId="3437AE93" w14:textId="77777777" w:rsidR="000673E8" w:rsidRPr="00B07D3E" w:rsidRDefault="004D58DD">
            <w:pPr>
              <w:pStyle w:val="Compact"/>
              <w:rPr>
                <w:sz w:val="20"/>
                <w:szCs w:val="20"/>
              </w:rPr>
            </w:pPr>
            <w:r w:rsidRPr="00B07D3E">
              <w:rPr>
                <w:sz w:val="20"/>
                <w:szCs w:val="20"/>
              </w:rPr>
              <w:t>0.14</w:t>
            </w:r>
          </w:p>
        </w:tc>
      </w:tr>
      <w:tr w:rsidR="000673E8" w:rsidRPr="00B07D3E" w14:paraId="3437AE9D"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95" w14:textId="77777777" w:rsidR="000673E8" w:rsidRPr="00B07D3E" w:rsidRDefault="004D58DD">
            <w:pPr>
              <w:pStyle w:val="Compact"/>
              <w:rPr>
                <w:sz w:val="20"/>
                <w:szCs w:val="20"/>
              </w:rPr>
            </w:pPr>
            <w:r w:rsidRPr="00B07D3E">
              <w:rPr>
                <w:sz w:val="20"/>
                <w:szCs w:val="20"/>
              </w:rPr>
              <w:t>Study 4</w:t>
            </w:r>
          </w:p>
        </w:tc>
        <w:tc>
          <w:tcPr>
            <w:tcW w:w="1197" w:type="dxa"/>
          </w:tcPr>
          <w:p w14:paraId="3437AE96" w14:textId="77777777" w:rsidR="000673E8" w:rsidRPr="00B07D3E" w:rsidRDefault="004D58DD">
            <w:pPr>
              <w:pStyle w:val="Compact"/>
              <w:rPr>
                <w:sz w:val="20"/>
                <w:szCs w:val="20"/>
              </w:rPr>
            </w:pPr>
            <w:r w:rsidRPr="00B07D3E">
              <w:rPr>
                <w:sz w:val="20"/>
                <w:szCs w:val="20"/>
              </w:rPr>
              <w:t>Low</w:t>
            </w:r>
          </w:p>
        </w:tc>
        <w:tc>
          <w:tcPr>
            <w:tcW w:w="1197" w:type="dxa"/>
          </w:tcPr>
          <w:p w14:paraId="3437AE97" w14:textId="77777777" w:rsidR="000673E8" w:rsidRPr="00B07D3E" w:rsidRDefault="004D58DD">
            <w:pPr>
              <w:pStyle w:val="Compact"/>
              <w:rPr>
                <w:sz w:val="20"/>
                <w:szCs w:val="20"/>
              </w:rPr>
            </w:pPr>
            <w:r w:rsidRPr="00B07D3E">
              <w:rPr>
                <w:sz w:val="20"/>
                <w:szCs w:val="20"/>
              </w:rPr>
              <w:t>Low</w:t>
            </w:r>
          </w:p>
        </w:tc>
        <w:tc>
          <w:tcPr>
            <w:tcW w:w="1197" w:type="dxa"/>
          </w:tcPr>
          <w:p w14:paraId="3437AE98" w14:textId="77777777" w:rsidR="000673E8" w:rsidRPr="00B07D3E" w:rsidRDefault="004D58DD">
            <w:pPr>
              <w:pStyle w:val="Compact"/>
              <w:rPr>
                <w:sz w:val="20"/>
                <w:szCs w:val="20"/>
              </w:rPr>
            </w:pPr>
            <w:r w:rsidRPr="00B07D3E">
              <w:rPr>
                <w:sz w:val="20"/>
                <w:szCs w:val="20"/>
              </w:rPr>
              <w:t>High</w:t>
            </w:r>
          </w:p>
        </w:tc>
        <w:tc>
          <w:tcPr>
            <w:tcW w:w="1197" w:type="dxa"/>
          </w:tcPr>
          <w:p w14:paraId="3437AE99" w14:textId="77777777" w:rsidR="000673E8" w:rsidRPr="00B07D3E" w:rsidRDefault="004D58DD">
            <w:pPr>
              <w:pStyle w:val="Compact"/>
              <w:rPr>
                <w:sz w:val="20"/>
                <w:szCs w:val="20"/>
              </w:rPr>
            </w:pPr>
            <w:r w:rsidRPr="00B07D3E">
              <w:rPr>
                <w:sz w:val="20"/>
                <w:szCs w:val="20"/>
              </w:rPr>
              <w:t>Low</w:t>
            </w:r>
          </w:p>
        </w:tc>
        <w:tc>
          <w:tcPr>
            <w:tcW w:w="1197" w:type="dxa"/>
          </w:tcPr>
          <w:p w14:paraId="3437AE9A" w14:textId="77777777" w:rsidR="000673E8" w:rsidRPr="00B07D3E" w:rsidRDefault="004D58DD">
            <w:pPr>
              <w:pStyle w:val="Compact"/>
              <w:rPr>
                <w:sz w:val="20"/>
                <w:szCs w:val="20"/>
              </w:rPr>
            </w:pPr>
            <w:r w:rsidRPr="00B07D3E">
              <w:rPr>
                <w:sz w:val="20"/>
                <w:szCs w:val="20"/>
              </w:rPr>
              <w:t>Some concerns</w:t>
            </w:r>
          </w:p>
        </w:tc>
        <w:tc>
          <w:tcPr>
            <w:tcW w:w="1197" w:type="dxa"/>
          </w:tcPr>
          <w:p w14:paraId="3437AE9B" w14:textId="77777777" w:rsidR="000673E8" w:rsidRPr="00B07D3E" w:rsidRDefault="004D58DD">
            <w:pPr>
              <w:pStyle w:val="Compact"/>
              <w:rPr>
                <w:sz w:val="20"/>
                <w:szCs w:val="20"/>
              </w:rPr>
            </w:pPr>
            <w:r w:rsidRPr="00B07D3E">
              <w:rPr>
                <w:sz w:val="20"/>
                <w:szCs w:val="20"/>
              </w:rPr>
              <w:t>High</w:t>
            </w:r>
          </w:p>
        </w:tc>
        <w:tc>
          <w:tcPr>
            <w:tcW w:w="1197" w:type="dxa"/>
          </w:tcPr>
          <w:p w14:paraId="3437AE9C" w14:textId="77777777" w:rsidR="000673E8" w:rsidRPr="00B07D3E" w:rsidRDefault="004D58DD">
            <w:pPr>
              <w:pStyle w:val="Compact"/>
              <w:rPr>
                <w:sz w:val="20"/>
                <w:szCs w:val="20"/>
              </w:rPr>
            </w:pPr>
            <w:r w:rsidRPr="00B07D3E">
              <w:rPr>
                <w:sz w:val="20"/>
                <w:szCs w:val="20"/>
              </w:rPr>
              <w:t>9.09</w:t>
            </w:r>
          </w:p>
        </w:tc>
      </w:tr>
      <w:tr w:rsidR="000673E8" w:rsidRPr="00B07D3E" w14:paraId="3437AEA6" w14:textId="77777777" w:rsidTr="00B07D3E">
        <w:tc>
          <w:tcPr>
            <w:tcW w:w="1197" w:type="dxa"/>
          </w:tcPr>
          <w:p w14:paraId="3437AE9E" w14:textId="77777777" w:rsidR="000673E8" w:rsidRPr="00B07D3E" w:rsidRDefault="004D58DD">
            <w:pPr>
              <w:pStyle w:val="Compact"/>
              <w:rPr>
                <w:sz w:val="20"/>
                <w:szCs w:val="20"/>
              </w:rPr>
            </w:pPr>
            <w:r w:rsidRPr="00B07D3E">
              <w:rPr>
                <w:sz w:val="20"/>
                <w:szCs w:val="20"/>
              </w:rPr>
              <w:t>Study 5</w:t>
            </w:r>
          </w:p>
        </w:tc>
        <w:tc>
          <w:tcPr>
            <w:tcW w:w="1197" w:type="dxa"/>
          </w:tcPr>
          <w:p w14:paraId="3437AE9F" w14:textId="77777777" w:rsidR="000673E8" w:rsidRPr="00B07D3E" w:rsidRDefault="004D58DD">
            <w:pPr>
              <w:pStyle w:val="Compact"/>
              <w:rPr>
                <w:sz w:val="20"/>
                <w:szCs w:val="20"/>
              </w:rPr>
            </w:pPr>
            <w:r w:rsidRPr="00B07D3E">
              <w:rPr>
                <w:sz w:val="20"/>
                <w:szCs w:val="20"/>
              </w:rPr>
              <w:t>High</w:t>
            </w:r>
          </w:p>
        </w:tc>
        <w:tc>
          <w:tcPr>
            <w:tcW w:w="1197" w:type="dxa"/>
          </w:tcPr>
          <w:p w14:paraId="3437AEA0" w14:textId="77777777" w:rsidR="000673E8" w:rsidRPr="00B07D3E" w:rsidRDefault="004D58DD">
            <w:pPr>
              <w:pStyle w:val="Compact"/>
              <w:rPr>
                <w:sz w:val="20"/>
                <w:szCs w:val="20"/>
              </w:rPr>
            </w:pPr>
            <w:r w:rsidRPr="00B07D3E">
              <w:rPr>
                <w:sz w:val="20"/>
                <w:szCs w:val="20"/>
              </w:rPr>
              <w:t>High</w:t>
            </w:r>
          </w:p>
        </w:tc>
        <w:tc>
          <w:tcPr>
            <w:tcW w:w="1197" w:type="dxa"/>
          </w:tcPr>
          <w:p w14:paraId="3437AEA1" w14:textId="77777777" w:rsidR="000673E8" w:rsidRPr="00B07D3E" w:rsidRDefault="004D58DD">
            <w:pPr>
              <w:pStyle w:val="Compact"/>
              <w:rPr>
                <w:sz w:val="20"/>
                <w:szCs w:val="20"/>
              </w:rPr>
            </w:pPr>
            <w:r w:rsidRPr="00B07D3E">
              <w:rPr>
                <w:sz w:val="20"/>
                <w:szCs w:val="20"/>
              </w:rPr>
              <w:t>Low</w:t>
            </w:r>
          </w:p>
        </w:tc>
        <w:tc>
          <w:tcPr>
            <w:tcW w:w="1197" w:type="dxa"/>
          </w:tcPr>
          <w:p w14:paraId="3437AEA2" w14:textId="77777777" w:rsidR="000673E8" w:rsidRPr="00B07D3E" w:rsidRDefault="004D58DD">
            <w:pPr>
              <w:pStyle w:val="Compact"/>
              <w:rPr>
                <w:sz w:val="20"/>
                <w:szCs w:val="20"/>
              </w:rPr>
            </w:pPr>
            <w:r w:rsidRPr="00B07D3E">
              <w:rPr>
                <w:sz w:val="20"/>
                <w:szCs w:val="20"/>
              </w:rPr>
              <w:t>Low</w:t>
            </w:r>
          </w:p>
        </w:tc>
        <w:tc>
          <w:tcPr>
            <w:tcW w:w="1197" w:type="dxa"/>
          </w:tcPr>
          <w:p w14:paraId="3437AEA3" w14:textId="77777777" w:rsidR="000673E8" w:rsidRPr="00B07D3E" w:rsidRDefault="004D58DD">
            <w:pPr>
              <w:pStyle w:val="Compact"/>
              <w:rPr>
                <w:sz w:val="20"/>
                <w:szCs w:val="20"/>
              </w:rPr>
            </w:pPr>
            <w:r w:rsidRPr="00B07D3E">
              <w:rPr>
                <w:sz w:val="20"/>
                <w:szCs w:val="20"/>
              </w:rPr>
              <w:t>Some concerns</w:t>
            </w:r>
          </w:p>
        </w:tc>
        <w:tc>
          <w:tcPr>
            <w:tcW w:w="1197" w:type="dxa"/>
          </w:tcPr>
          <w:p w14:paraId="3437AEA4" w14:textId="77777777" w:rsidR="000673E8" w:rsidRPr="00B07D3E" w:rsidRDefault="004D58DD">
            <w:pPr>
              <w:pStyle w:val="Compact"/>
              <w:rPr>
                <w:sz w:val="20"/>
                <w:szCs w:val="20"/>
              </w:rPr>
            </w:pPr>
            <w:r w:rsidRPr="00B07D3E">
              <w:rPr>
                <w:sz w:val="20"/>
                <w:szCs w:val="20"/>
              </w:rPr>
              <w:t>Low</w:t>
            </w:r>
          </w:p>
        </w:tc>
        <w:tc>
          <w:tcPr>
            <w:tcW w:w="1197" w:type="dxa"/>
          </w:tcPr>
          <w:p w14:paraId="3437AEA5" w14:textId="77777777" w:rsidR="000673E8" w:rsidRPr="00B07D3E" w:rsidRDefault="004D58DD">
            <w:pPr>
              <w:pStyle w:val="Compact"/>
              <w:rPr>
                <w:sz w:val="20"/>
                <w:szCs w:val="20"/>
              </w:rPr>
            </w:pPr>
            <w:r w:rsidRPr="00B07D3E">
              <w:rPr>
                <w:sz w:val="20"/>
                <w:szCs w:val="20"/>
              </w:rPr>
              <w:t>12.5</w:t>
            </w:r>
          </w:p>
        </w:tc>
      </w:tr>
      <w:tr w:rsidR="000673E8" w:rsidRPr="00B07D3E" w14:paraId="3437AEAF"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A7" w14:textId="77777777" w:rsidR="000673E8" w:rsidRPr="00B07D3E" w:rsidRDefault="004D58DD">
            <w:pPr>
              <w:pStyle w:val="Compact"/>
              <w:rPr>
                <w:sz w:val="20"/>
                <w:szCs w:val="20"/>
              </w:rPr>
            </w:pPr>
            <w:r w:rsidRPr="00B07D3E">
              <w:rPr>
                <w:sz w:val="20"/>
                <w:szCs w:val="20"/>
              </w:rPr>
              <w:t>Study 6</w:t>
            </w:r>
          </w:p>
        </w:tc>
        <w:tc>
          <w:tcPr>
            <w:tcW w:w="1197" w:type="dxa"/>
          </w:tcPr>
          <w:p w14:paraId="3437AEA8" w14:textId="77777777" w:rsidR="000673E8" w:rsidRPr="00B07D3E" w:rsidRDefault="004D58DD">
            <w:pPr>
              <w:pStyle w:val="Compact"/>
              <w:rPr>
                <w:sz w:val="20"/>
                <w:szCs w:val="20"/>
              </w:rPr>
            </w:pPr>
            <w:r w:rsidRPr="00B07D3E">
              <w:rPr>
                <w:sz w:val="20"/>
                <w:szCs w:val="20"/>
              </w:rPr>
              <w:t>Low</w:t>
            </w:r>
          </w:p>
        </w:tc>
        <w:tc>
          <w:tcPr>
            <w:tcW w:w="1197" w:type="dxa"/>
          </w:tcPr>
          <w:p w14:paraId="3437AEA9" w14:textId="77777777" w:rsidR="000673E8" w:rsidRPr="00B07D3E" w:rsidRDefault="004D58DD">
            <w:pPr>
              <w:pStyle w:val="Compact"/>
              <w:rPr>
                <w:sz w:val="20"/>
                <w:szCs w:val="20"/>
              </w:rPr>
            </w:pPr>
            <w:r w:rsidRPr="00B07D3E">
              <w:rPr>
                <w:sz w:val="20"/>
                <w:szCs w:val="20"/>
              </w:rPr>
              <w:t>High</w:t>
            </w:r>
          </w:p>
        </w:tc>
        <w:tc>
          <w:tcPr>
            <w:tcW w:w="1197" w:type="dxa"/>
          </w:tcPr>
          <w:p w14:paraId="3437AEAA" w14:textId="77777777" w:rsidR="000673E8" w:rsidRPr="00B07D3E" w:rsidRDefault="004D58DD">
            <w:pPr>
              <w:pStyle w:val="Compact"/>
              <w:rPr>
                <w:sz w:val="20"/>
                <w:szCs w:val="20"/>
              </w:rPr>
            </w:pPr>
            <w:r w:rsidRPr="00B07D3E">
              <w:rPr>
                <w:sz w:val="20"/>
                <w:szCs w:val="20"/>
              </w:rPr>
              <w:t>Some concerns</w:t>
            </w:r>
          </w:p>
        </w:tc>
        <w:tc>
          <w:tcPr>
            <w:tcW w:w="1197" w:type="dxa"/>
          </w:tcPr>
          <w:p w14:paraId="3437AEAB" w14:textId="77777777" w:rsidR="000673E8" w:rsidRPr="00B07D3E" w:rsidRDefault="004D58DD">
            <w:pPr>
              <w:pStyle w:val="Compact"/>
              <w:rPr>
                <w:sz w:val="20"/>
                <w:szCs w:val="20"/>
              </w:rPr>
            </w:pPr>
            <w:r w:rsidRPr="00B07D3E">
              <w:rPr>
                <w:sz w:val="20"/>
                <w:szCs w:val="20"/>
              </w:rPr>
              <w:t>Low</w:t>
            </w:r>
          </w:p>
        </w:tc>
        <w:tc>
          <w:tcPr>
            <w:tcW w:w="1197" w:type="dxa"/>
          </w:tcPr>
          <w:p w14:paraId="3437AEAC" w14:textId="77777777" w:rsidR="000673E8" w:rsidRPr="00B07D3E" w:rsidRDefault="004D58DD">
            <w:pPr>
              <w:pStyle w:val="Compact"/>
              <w:rPr>
                <w:sz w:val="20"/>
                <w:szCs w:val="20"/>
              </w:rPr>
            </w:pPr>
            <w:r w:rsidRPr="00B07D3E">
              <w:rPr>
                <w:sz w:val="20"/>
                <w:szCs w:val="20"/>
              </w:rPr>
              <w:t>Low</w:t>
            </w:r>
          </w:p>
        </w:tc>
        <w:tc>
          <w:tcPr>
            <w:tcW w:w="1197" w:type="dxa"/>
          </w:tcPr>
          <w:p w14:paraId="3437AEAD" w14:textId="77777777" w:rsidR="000673E8" w:rsidRPr="00B07D3E" w:rsidRDefault="004D58DD">
            <w:pPr>
              <w:pStyle w:val="Compact"/>
              <w:rPr>
                <w:sz w:val="20"/>
                <w:szCs w:val="20"/>
              </w:rPr>
            </w:pPr>
            <w:r w:rsidRPr="00B07D3E">
              <w:rPr>
                <w:sz w:val="20"/>
                <w:szCs w:val="20"/>
              </w:rPr>
              <w:t>Some concerns</w:t>
            </w:r>
          </w:p>
        </w:tc>
        <w:tc>
          <w:tcPr>
            <w:tcW w:w="1197" w:type="dxa"/>
          </w:tcPr>
          <w:p w14:paraId="3437AEAE" w14:textId="77777777" w:rsidR="000673E8" w:rsidRPr="00B07D3E" w:rsidRDefault="004D58DD">
            <w:pPr>
              <w:pStyle w:val="Compact"/>
              <w:rPr>
                <w:sz w:val="20"/>
                <w:szCs w:val="20"/>
              </w:rPr>
            </w:pPr>
            <w:r w:rsidRPr="00B07D3E">
              <w:rPr>
                <w:sz w:val="20"/>
                <w:szCs w:val="20"/>
              </w:rPr>
              <w:t>25</w:t>
            </w:r>
          </w:p>
        </w:tc>
      </w:tr>
      <w:tr w:rsidR="000673E8" w:rsidRPr="00B07D3E" w14:paraId="3437AEB8" w14:textId="77777777" w:rsidTr="00B07D3E">
        <w:tc>
          <w:tcPr>
            <w:tcW w:w="1197" w:type="dxa"/>
          </w:tcPr>
          <w:p w14:paraId="3437AEB0" w14:textId="77777777" w:rsidR="000673E8" w:rsidRPr="00B07D3E" w:rsidRDefault="004D58DD">
            <w:pPr>
              <w:pStyle w:val="Compact"/>
              <w:rPr>
                <w:sz w:val="20"/>
                <w:szCs w:val="20"/>
              </w:rPr>
            </w:pPr>
            <w:r w:rsidRPr="00B07D3E">
              <w:rPr>
                <w:sz w:val="20"/>
                <w:szCs w:val="20"/>
              </w:rPr>
              <w:t>Study 7</w:t>
            </w:r>
          </w:p>
        </w:tc>
        <w:tc>
          <w:tcPr>
            <w:tcW w:w="1197" w:type="dxa"/>
          </w:tcPr>
          <w:p w14:paraId="3437AEB1" w14:textId="77777777" w:rsidR="000673E8" w:rsidRPr="00B07D3E" w:rsidRDefault="004D58DD">
            <w:pPr>
              <w:pStyle w:val="Compact"/>
              <w:rPr>
                <w:sz w:val="20"/>
                <w:szCs w:val="20"/>
              </w:rPr>
            </w:pPr>
            <w:r w:rsidRPr="00B07D3E">
              <w:rPr>
                <w:sz w:val="20"/>
                <w:szCs w:val="20"/>
              </w:rPr>
              <w:t>Low</w:t>
            </w:r>
          </w:p>
        </w:tc>
        <w:tc>
          <w:tcPr>
            <w:tcW w:w="1197" w:type="dxa"/>
          </w:tcPr>
          <w:p w14:paraId="3437AEB2" w14:textId="77777777" w:rsidR="000673E8" w:rsidRPr="00B07D3E" w:rsidRDefault="004D58DD">
            <w:pPr>
              <w:pStyle w:val="Compact"/>
              <w:rPr>
                <w:sz w:val="20"/>
                <w:szCs w:val="20"/>
              </w:rPr>
            </w:pPr>
            <w:r w:rsidRPr="00B07D3E">
              <w:rPr>
                <w:sz w:val="20"/>
                <w:szCs w:val="20"/>
              </w:rPr>
              <w:t>Some concerns</w:t>
            </w:r>
          </w:p>
        </w:tc>
        <w:tc>
          <w:tcPr>
            <w:tcW w:w="1197" w:type="dxa"/>
          </w:tcPr>
          <w:p w14:paraId="3437AEB3" w14:textId="77777777" w:rsidR="000673E8" w:rsidRPr="00B07D3E" w:rsidRDefault="004D58DD">
            <w:pPr>
              <w:pStyle w:val="Compact"/>
              <w:rPr>
                <w:sz w:val="20"/>
                <w:szCs w:val="20"/>
              </w:rPr>
            </w:pPr>
            <w:r w:rsidRPr="00B07D3E">
              <w:rPr>
                <w:sz w:val="20"/>
                <w:szCs w:val="20"/>
              </w:rPr>
              <w:t>Some concerns</w:t>
            </w:r>
          </w:p>
        </w:tc>
        <w:tc>
          <w:tcPr>
            <w:tcW w:w="1197" w:type="dxa"/>
          </w:tcPr>
          <w:p w14:paraId="3437AEB4" w14:textId="77777777" w:rsidR="000673E8" w:rsidRPr="00B07D3E" w:rsidRDefault="004D58DD">
            <w:pPr>
              <w:pStyle w:val="Compact"/>
              <w:rPr>
                <w:sz w:val="20"/>
                <w:szCs w:val="20"/>
              </w:rPr>
            </w:pPr>
            <w:r w:rsidRPr="00B07D3E">
              <w:rPr>
                <w:sz w:val="20"/>
                <w:szCs w:val="20"/>
              </w:rPr>
              <w:t>High</w:t>
            </w:r>
          </w:p>
        </w:tc>
        <w:tc>
          <w:tcPr>
            <w:tcW w:w="1197" w:type="dxa"/>
          </w:tcPr>
          <w:p w14:paraId="3437AEB5" w14:textId="77777777" w:rsidR="000673E8" w:rsidRPr="00B07D3E" w:rsidRDefault="004D58DD">
            <w:pPr>
              <w:pStyle w:val="Compact"/>
              <w:rPr>
                <w:sz w:val="20"/>
                <w:szCs w:val="20"/>
              </w:rPr>
            </w:pPr>
            <w:r w:rsidRPr="00B07D3E">
              <w:rPr>
                <w:sz w:val="20"/>
                <w:szCs w:val="20"/>
              </w:rPr>
              <w:t>Low</w:t>
            </w:r>
          </w:p>
        </w:tc>
        <w:tc>
          <w:tcPr>
            <w:tcW w:w="1197" w:type="dxa"/>
          </w:tcPr>
          <w:p w14:paraId="3437AEB6" w14:textId="77777777" w:rsidR="000673E8" w:rsidRPr="00B07D3E" w:rsidRDefault="004D58DD">
            <w:pPr>
              <w:pStyle w:val="Compact"/>
              <w:rPr>
                <w:sz w:val="20"/>
                <w:szCs w:val="20"/>
              </w:rPr>
            </w:pPr>
            <w:r w:rsidRPr="00B07D3E">
              <w:rPr>
                <w:sz w:val="20"/>
                <w:szCs w:val="20"/>
              </w:rPr>
              <w:t>Some concerns</w:t>
            </w:r>
          </w:p>
        </w:tc>
        <w:tc>
          <w:tcPr>
            <w:tcW w:w="1197" w:type="dxa"/>
          </w:tcPr>
          <w:p w14:paraId="3437AEB7" w14:textId="77777777" w:rsidR="000673E8" w:rsidRPr="00B07D3E" w:rsidRDefault="004D58DD">
            <w:pPr>
              <w:pStyle w:val="Compact"/>
              <w:rPr>
                <w:sz w:val="20"/>
                <w:szCs w:val="20"/>
              </w:rPr>
            </w:pPr>
            <w:r w:rsidRPr="00B07D3E">
              <w:rPr>
                <w:sz w:val="20"/>
                <w:szCs w:val="20"/>
              </w:rPr>
              <w:t>200</w:t>
            </w:r>
          </w:p>
        </w:tc>
      </w:tr>
      <w:tr w:rsidR="000673E8" w:rsidRPr="00B07D3E" w14:paraId="3437AEC1"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B9" w14:textId="77777777" w:rsidR="000673E8" w:rsidRPr="00B07D3E" w:rsidRDefault="004D58DD">
            <w:pPr>
              <w:pStyle w:val="Compact"/>
              <w:rPr>
                <w:sz w:val="20"/>
                <w:szCs w:val="20"/>
              </w:rPr>
            </w:pPr>
            <w:r w:rsidRPr="00B07D3E">
              <w:rPr>
                <w:sz w:val="20"/>
                <w:szCs w:val="20"/>
              </w:rPr>
              <w:t>Study 8</w:t>
            </w:r>
          </w:p>
        </w:tc>
        <w:tc>
          <w:tcPr>
            <w:tcW w:w="1197" w:type="dxa"/>
          </w:tcPr>
          <w:p w14:paraId="3437AEBA" w14:textId="77777777" w:rsidR="000673E8" w:rsidRPr="00B07D3E" w:rsidRDefault="004D58DD">
            <w:pPr>
              <w:pStyle w:val="Compact"/>
              <w:rPr>
                <w:sz w:val="20"/>
                <w:szCs w:val="20"/>
              </w:rPr>
            </w:pPr>
            <w:r w:rsidRPr="00B07D3E">
              <w:rPr>
                <w:sz w:val="20"/>
                <w:szCs w:val="20"/>
              </w:rPr>
              <w:t>Low</w:t>
            </w:r>
          </w:p>
        </w:tc>
        <w:tc>
          <w:tcPr>
            <w:tcW w:w="1197" w:type="dxa"/>
          </w:tcPr>
          <w:p w14:paraId="3437AEBB" w14:textId="77777777" w:rsidR="000673E8" w:rsidRPr="00B07D3E" w:rsidRDefault="004D58DD">
            <w:pPr>
              <w:pStyle w:val="Compact"/>
              <w:rPr>
                <w:sz w:val="20"/>
                <w:szCs w:val="20"/>
              </w:rPr>
            </w:pPr>
            <w:r w:rsidRPr="00B07D3E">
              <w:rPr>
                <w:sz w:val="20"/>
                <w:szCs w:val="20"/>
              </w:rPr>
              <w:t>Some concerns</w:t>
            </w:r>
          </w:p>
        </w:tc>
        <w:tc>
          <w:tcPr>
            <w:tcW w:w="1197" w:type="dxa"/>
          </w:tcPr>
          <w:p w14:paraId="3437AEBC" w14:textId="77777777" w:rsidR="000673E8" w:rsidRPr="00B07D3E" w:rsidRDefault="004D58DD">
            <w:pPr>
              <w:pStyle w:val="Compact"/>
              <w:rPr>
                <w:sz w:val="20"/>
                <w:szCs w:val="20"/>
              </w:rPr>
            </w:pPr>
            <w:r w:rsidRPr="00B07D3E">
              <w:rPr>
                <w:sz w:val="20"/>
                <w:szCs w:val="20"/>
              </w:rPr>
              <w:t>Low</w:t>
            </w:r>
          </w:p>
        </w:tc>
        <w:tc>
          <w:tcPr>
            <w:tcW w:w="1197" w:type="dxa"/>
          </w:tcPr>
          <w:p w14:paraId="3437AEBD" w14:textId="77777777" w:rsidR="000673E8" w:rsidRPr="00B07D3E" w:rsidRDefault="004D58DD">
            <w:pPr>
              <w:pStyle w:val="Compact"/>
              <w:rPr>
                <w:sz w:val="20"/>
                <w:szCs w:val="20"/>
              </w:rPr>
            </w:pPr>
            <w:r w:rsidRPr="00B07D3E">
              <w:rPr>
                <w:sz w:val="20"/>
                <w:szCs w:val="20"/>
              </w:rPr>
              <w:t>Low</w:t>
            </w:r>
          </w:p>
        </w:tc>
        <w:tc>
          <w:tcPr>
            <w:tcW w:w="1197" w:type="dxa"/>
          </w:tcPr>
          <w:p w14:paraId="3437AEBE" w14:textId="77777777" w:rsidR="000673E8" w:rsidRPr="00B07D3E" w:rsidRDefault="004D58DD">
            <w:pPr>
              <w:pStyle w:val="Compact"/>
              <w:rPr>
                <w:sz w:val="20"/>
                <w:szCs w:val="20"/>
              </w:rPr>
            </w:pPr>
            <w:r w:rsidRPr="00B07D3E">
              <w:rPr>
                <w:sz w:val="20"/>
                <w:szCs w:val="20"/>
              </w:rPr>
              <w:t>Low</w:t>
            </w:r>
          </w:p>
        </w:tc>
        <w:tc>
          <w:tcPr>
            <w:tcW w:w="1197" w:type="dxa"/>
          </w:tcPr>
          <w:p w14:paraId="3437AEBF" w14:textId="77777777" w:rsidR="000673E8" w:rsidRPr="00B07D3E" w:rsidRDefault="004D58DD">
            <w:pPr>
              <w:pStyle w:val="Compact"/>
              <w:rPr>
                <w:sz w:val="20"/>
                <w:szCs w:val="20"/>
              </w:rPr>
            </w:pPr>
            <w:r w:rsidRPr="00B07D3E">
              <w:rPr>
                <w:sz w:val="20"/>
                <w:szCs w:val="20"/>
              </w:rPr>
              <w:t>Low</w:t>
            </w:r>
          </w:p>
        </w:tc>
        <w:tc>
          <w:tcPr>
            <w:tcW w:w="1197" w:type="dxa"/>
          </w:tcPr>
          <w:p w14:paraId="3437AEC0" w14:textId="77777777" w:rsidR="000673E8" w:rsidRPr="00B07D3E" w:rsidRDefault="004D58DD">
            <w:pPr>
              <w:pStyle w:val="Compact"/>
              <w:rPr>
                <w:sz w:val="20"/>
                <w:szCs w:val="20"/>
              </w:rPr>
            </w:pPr>
            <w:r w:rsidRPr="00B07D3E">
              <w:rPr>
                <w:sz w:val="20"/>
                <w:szCs w:val="20"/>
              </w:rPr>
              <w:t>11.11</w:t>
            </w:r>
          </w:p>
        </w:tc>
      </w:tr>
      <w:tr w:rsidR="000673E8" w:rsidRPr="00B07D3E" w14:paraId="3437AECA" w14:textId="77777777" w:rsidTr="00B07D3E">
        <w:tc>
          <w:tcPr>
            <w:tcW w:w="1197" w:type="dxa"/>
          </w:tcPr>
          <w:p w14:paraId="3437AEC2" w14:textId="77777777" w:rsidR="000673E8" w:rsidRPr="00B07D3E" w:rsidRDefault="004D58DD">
            <w:pPr>
              <w:pStyle w:val="Compact"/>
              <w:rPr>
                <w:sz w:val="20"/>
                <w:szCs w:val="20"/>
              </w:rPr>
            </w:pPr>
            <w:r w:rsidRPr="00B07D3E">
              <w:rPr>
                <w:sz w:val="20"/>
                <w:szCs w:val="20"/>
              </w:rPr>
              <w:t>Study 9</w:t>
            </w:r>
          </w:p>
        </w:tc>
        <w:tc>
          <w:tcPr>
            <w:tcW w:w="1197" w:type="dxa"/>
          </w:tcPr>
          <w:p w14:paraId="3437AEC3" w14:textId="77777777" w:rsidR="000673E8" w:rsidRPr="00B07D3E" w:rsidRDefault="004D58DD">
            <w:pPr>
              <w:pStyle w:val="Compact"/>
              <w:rPr>
                <w:sz w:val="20"/>
                <w:szCs w:val="20"/>
              </w:rPr>
            </w:pPr>
            <w:r w:rsidRPr="00B07D3E">
              <w:rPr>
                <w:sz w:val="20"/>
                <w:szCs w:val="20"/>
              </w:rPr>
              <w:t>Low</w:t>
            </w:r>
          </w:p>
        </w:tc>
        <w:tc>
          <w:tcPr>
            <w:tcW w:w="1197" w:type="dxa"/>
          </w:tcPr>
          <w:p w14:paraId="3437AEC4" w14:textId="77777777" w:rsidR="000673E8" w:rsidRPr="00B07D3E" w:rsidRDefault="004D58DD">
            <w:pPr>
              <w:pStyle w:val="Compact"/>
              <w:rPr>
                <w:sz w:val="20"/>
                <w:szCs w:val="20"/>
              </w:rPr>
            </w:pPr>
            <w:r w:rsidRPr="00B07D3E">
              <w:rPr>
                <w:sz w:val="20"/>
                <w:szCs w:val="20"/>
              </w:rPr>
              <w:t>Low</w:t>
            </w:r>
          </w:p>
        </w:tc>
        <w:tc>
          <w:tcPr>
            <w:tcW w:w="1197" w:type="dxa"/>
          </w:tcPr>
          <w:p w14:paraId="3437AEC5" w14:textId="77777777" w:rsidR="000673E8" w:rsidRPr="00B07D3E" w:rsidRDefault="004D58DD">
            <w:pPr>
              <w:pStyle w:val="Compact"/>
              <w:rPr>
                <w:sz w:val="20"/>
                <w:szCs w:val="20"/>
              </w:rPr>
            </w:pPr>
            <w:r w:rsidRPr="00B07D3E">
              <w:rPr>
                <w:sz w:val="20"/>
                <w:szCs w:val="20"/>
              </w:rPr>
              <w:t>High</w:t>
            </w:r>
          </w:p>
        </w:tc>
        <w:tc>
          <w:tcPr>
            <w:tcW w:w="1197" w:type="dxa"/>
          </w:tcPr>
          <w:p w14:paraId="3437AEC6" w14:textId="77777777" w:rsidR="000673E8" w:rsidRPr="00B07D3E" w:rsidRDefault="004D58DD">
            <w:pPr>
              <w:pStyle w:val="Compact"/>
              <w:rPr>
                <w:sz w:val="20"/>
                <w:szCs w:val="20"/>
              </w:rPr>
            </w:pPr>
            <w:r w:rsidRPr="00B07D3E">
              <w:rPr>
                <w:sz w:val="20"/>
                <w:szCs w:val="20"/>
              </w:rPr>
              <w:t>Low</w:t>
            </w:r>
          </w:p>
        </w:tc>
        <w:tc>
          <w:tcPr>
            <w:tcW w:w="1197" w:type="dxa"/>
          </w:tcPr>
          <w:p w14:paraId="3437AEC7" w14:textId="77777777" w:rsidR="000673E8" w:rsidRPr="00B07D3E" w:rsidRDefault="004D58DD">
            <w:pPr>
              <w:pStyle w:val="Compact"/>
              <w:rPr>
                <w:sz w:val="20"/>
                <w:szCs w:val="20"/>
              </w:rPr>
            </w:pPr>
            <w:r w:rsidRPr="00B07D3E">
              <w:rPr>
                <w:sz w:val="20"/>
                <w:szCs w:val="20"/>
              </w:rPr>
              <w:t>Low</w:t>
            </w:r>
          </w:p>
        </w:tc>
        <w:tc>
          <w:tcPr>
            <w:tcW w:w="1197" w:type="dxa"/>
          </w:tcPr>
          <w:p w14:paraId="3437AEC8" w14:textId="77777777" w:rsidR="000673E8" w:rsidRPr="00B07D3E" w:rsidRDefault="004D58DD">
            <w:pPr>
              <w:pStyle w:val="Compact"/>
              <w:rPr>
                <w:sz w:val="20"/>
                <w:szCs w:val="20"/>
              </w:rPr>
            </w:pPr>
            <w:r w:rsidRPr="00B07D3E">
              <w:rPr>
                <w:sz w:val="20"/>
                <w:szCs w:val="20"/>
              </w:rPr>
              <w:t>High</w:t>
            </w:r>
          </w:p>
        </w:tc>
        <w:tc>
          <w:tcPr>
            <w:tcW w:w="1197" w:type="dxa"/>
          </w:tcPr>
          <w:p w14:paraId="3437AEC9" w14:textId="77777777" w:rsidR="000673E8" w:rsidRPr="00B07D3E" w:rsidRDefault="004D58DD">
            <w:pPr>
              <w:pStyle w:val="Compact"/>
              <w:rPr>
                <w:sz w:val="20"/>
                <w:szCs w:val="20"/>
              </w:rPr>
            </w:pPr>
            <w:r w:rsidRPr="00B07D3E">
              <w:rPr>
                <w:sz w:val="20"/>
                <w:szCs w:val="20"/>
              </w:rPr>
              <w:t>1.11</w:t>
            </w:r>
          </w:p>
        </w:tc>
      </w:tr>
    </w:tbl>
    <w:p w14:paraId="3437AECB" w14:textId="77777777" w:rsidR="000673E8" w:rsidRDefault="000673E8">
      <w:pPr>
        <w:pStyle w:val="Heading5"/>
      </w:pPr>
      <w:bookmarkStart w:id="143" w:name="section-6"/>
      <w:bookmarkEnd w:id="143"/>
    </w:p>
    <w:p w14:paraId="3437AECC" w14:textId="77777777" w:rsidR="000673E8" w:rsidRDefault="004D58DD">
      <w:pPr>
        <w:pStyle w:val="TableCaption"/>
      </w:pPr>
      <w:r>
        <w:t xml:space="preserve">Table 2: Description of the arguments available in the two main functions of the </w:t>
      </w:r>
      <w:r>
        <w:rPr>
          <w:rStyle w:val="VerbatimChar"/>
        </w:rPr>
        <w:t>robvis</w:t>
      </w:r>
      <w:r>
        <w:t xml:space="preserve"> R package. ‘X’ indicates that the option is available for the respective function.</w:t>
      </w:r>
    </w:p>
    <w:tbl>
      <w:tblPr>
        <w:tblStyle w:val="Style1"/>
        <w:tblW w:w="0" w:type="pct"/>
        <w:tblLook w:val="05E0" w:firstRow="1" w:lastRow="1" w:firstColumn="1" w:lastColumn="1" w:noHBand="0" w:noVBand="1"/>
      </w:tblPr>
      <w:tblGrid>
        <w:gridCol w:w="1141"/>
        <w:gridCol w:w="2306"/>
        <w:gridCol w:w="1646"/>
        <w:gridCol w:w="4483"/>
      </w:tblGrid>
      <w:tr w:rsidR="000673E8" w:rsidRPr="00B07D3E" w14:paraId="3437AED1" w14:textId="77777777" w:rsidTr="00B07D3E">
        <w:trPr>
          <w:cnfStyle w:val="100000000000" w:firstRow="1" w:lastRow="0" w:firstColumn="0" w:lastColumn="0" w:oddVBand="0" w:evenVBand="0" w:oddHBand="0" w:evenHBand="0" w:firstRowFirstColumn="0" w:firstRowLastColumn="0" w:lastRowFirstColumn="0" w:lastRowLastColumn="0"/>
        </w:trPr>
        <w:tc>
          <w:tcPr>
            <w:tcW w:w="0" w:type="auto"/>
          </w:tcPr>
          <w:p w14:paraId="3437AECD" w14:textId="77777777" w:rsidR="000673E8" w:rsidRPr="00B07D3E" w:rsidRDefault="004D58DD">
            <w:pPr>
              <w:pStyle w:val="Compact"/>
              <w:rPr>
                <w:sz w:val="20"/>
                <w:szCs w:val="20"/>
              </w:rPr>
            </w:pPr>
            <w:r w:rsidRPr="00B07D3E">
              <w:rPr>
                <w:sz w:val="20"/>
                <w:szCs w:val="20"/>
              </w:rPr>
              <w:t>Argument</w:t>
            </w:r>
          </w:p>
        </w:tc>
        <w:tc>
          <w:tcPr>
            <w:tcW w:w="0" w:type="auto"/>
          </w:tcPr>
          <w:p w14:paraId="3437AECE" w14:textId="77777777" w:rsidR="000673E8" w:rsidRPr="00B07D3E" w:rsidRDefault="004D58DD">
            <w:pPr>
              <w:pStyle w:val="Compact"/>
              <w:jc w:val="center"/>
              <w:rPr>
                <w:sz w:val="20"/>
                <w:szCs w:val="20"/>
              </w:rPr>
            </w:pPr>
            <w:r w:rsidRPr="00B07D3E">
              <w:rPr>
                <w:rStyle w:val="VerbatimChar"/>
                <w:sz w:val="20"/>
                <w:szCs w:val="20"/>
              </w:rPr>
              <w:t>rob_traffic_light()</w:t>
            </w:r>
          </w:p>
        </w:tc>
        <w:tc>
          <w:tcPr>
            <w:tcW w:w="0" w:type="auto"/>
          </w:tcPr>
          <w:p w14:paraId="3437AECF" w14:textId="77777777" w:rsidR="000673E8" w:rsidRPr="00B07D3E" w:rsidRDefault="004D58DD">
            <w:pPr>
              <w:pStyle w:val="Compact"/>
              <w:jc w:val="center"/>
              <w:rPr>
                <w:sz w:val="20"/>
                <w:szCs w:val="20"/>
              </w:rPr>
            </w:pPr>
            <w:r w:rsidRPr="00B07D3E">
              <w:rPr>
                <w:rStyle w:val="VerbatimChar"/>
                <w:sz w:val="20"/>
                <w:szCs w:val="20"/>
              </w:rPr>
              <w:t>rob_summary()</w:t>
            </w:r>
          </w:p>
        </w:tc>
        <w:tc>
          <w:tcPr>
            <w:tcW w:w="0" w:type="auto"/>
          </w:tcPr>
          <w:p w14:paraId="3437AED0" w14:textId="77777777" w:rsidR="000673E8" w:rsidRPr="00B07D3E" w:rsidRDefault="004D58DD">
            <w:pPr>
              <w:pStyle w:val="Compact"/>
              <w:rPr>
                <w:sz w:val="20"/>
                <w:szCs w:val="20"/>
              </w:rPr>
            </w:pPr>
            <w:r w:rsidRPr="00B07D3E">
              <w:rPr>
                <w:sz w:val="20"/>
                <w:szCs w:val="20"/>
              </w:rPr>
              <w:t>Description</w:t>
            </w:r>
          </w:p>
        </w:tc>
      </w:tr>
      <w:tr w:rsidR="000673E8" w:rsidRPr="00B07D3E" w14:paraId="3437AED6" w14:textId="77777777" w:rsidTr="00B07D3E">
        <w:tc>
          <w:tcPr>
            <w:tcW w:w="0" w:type="auto"/>
          </w:tcPr>
          <w:p w14:paraId="3437AED2" w14:textId="77777777" w:rsidR="000673E8" w:rsidRPr="00B07D3E" w:rsidRDefault="004D58DD">
            <w:pPr>
              <w:pStyle w:val="Compact"/>
              <w:rPr>
                <w:sz w:val="20"/>
                <w:szCs w:val="20"/>
              </w:rPr>
            </w:pPr>
            <w:r w:rsidRPr="00B07D3E">
              <w:rPr>
                <w:sz w:val="20"/>
                <w:szCs w:val="20"/>
              </w:rPr>
              <w:t>data</w:t>
            </w:r>
          </w:p>
        </w:tc>
        <w:tc>
          <w:tcPr>
            <w:tcW w:w="0" w:type="auto"/>
          </w:tcPr>
          <w:p w14:paraId="3437AED3" w14:textId="77777777" w:rsidR="000673E8" w:rsidRPr="00B07D3E" w:rsidRDefault="004D58DD">
            <w:pPr>
              <w:pStyle w:val="Compact"/>
              <w:jc w:val="center"/>
              <w:rPr>
                <w:sz w:val="20"/>
                <w:szCs w:val="20"/>
              </w:rPr>
            </w:pPr>
            <w:r w:rsidRPr="00B07D3E">
              <w:rPr>
                <w:sz w:val="20"/>
                <w:szCs w:val="20"/>
              </w:rPr>
              <w:t>X</w:t>
            </w:r>
          </w:p>
        </w:tc>
        <w:tc>
          <w:tcPr>
            <w:tcW w:w="0" w:type="auto"/>
          </w:tcPr>
          <w:p w14:paraId="3437AED4" w14:textId="77777777" w:rsidR="000673E8" w:rsidRPr="00B07D3E" w:rsidRDefault="004D58DD">
            <w:pPr>
              <w:pStyle w:val="Compact"/>
              <w:jc w:val="center"/>
              <w:rPr>
                <w:sz w:val="20"/>
                <w:szCs w:val="20"/>
              </w:rPr>
            </w:pPr>
            <w:r w:rsidRPr="00B07D3E">
              <w:rPr>
                <w:sz w:val="20"/>
                <w:szCs w:val="20"/>
              </w:rPr>
              <w:t>X</w:t>
            </w:r>
          </w:p>
        </w:tc>
        <w:tc>
          <w:tcPr>
            <w:tcW w:w="0" w:type="auto"/>
          </w:tcPr>
          <w:p w14:paraId="3437AED5" w14:textId="77777777" w:rsidR="000673E8" w:rsidRPr="00B07D3E" w:rsidRDefault="004D58DD">
            <w:pPr>
              <w:pStyle w:val="Compact"/>
              <w:rPr>
                <w:sz w:val="20"/>
                <w:szCs w:val="20"/>
              </w:rPr>
            </w:pPr>
            <w:r w:rsidRPr="00B07D3E">
              <w:rPr>
                <w:sz w:val="20"/>
                <w:szCs w:val="20"/>
              </w:rPr>
              <w:t xml:space="preserve">Defines the dataframe containing the summary (domain) level risk-of-bias assessments. See the text and Table 1 for the format expected by </w:t>
            </w:r>
            <w:r w:rsidRPr="00B07D3E">
              <w:rPr>
                <w:rStyle w:val="VerbatimChar"/>
                <w:sz w:val="20"/>
                <w:szCs w:val="20"/>
              </w:rPr>
              <w:t>robvis</w:t>
            </w:r>
          </w:p>
        </w:tc>
      </w:tr>
      <w:tr w:rsidR="000673E8" w:rsidRPr="00B07D3E" w14:paraId="3437AEDB" w14:textId="77777777" w:rsidTr="00B07D3E">
        <w:trPr>
          <w:cnfStyle w:val="000000010000" w:firstRow="0" w:lastRow="0" w:firstColumn="0" w:lastColumn="0" w:oddVBand="0" w:evenVBand="0" w:oddHBand="0" w:evenHBand="1" w:firstRowFirstColumn="0" w:firstRowLastColumn="0" w:lastRowFirstColumn="0" w:lastRowLastColumn="0"/>
        </w:trPr>
        <w:tc>
          <w:tcPr>
            <w:tcW w:w="0" w:type="auto"/>
          </w:tcPr>
          <w:p w14:paraId="3437AED7" w14:textId="77777777" w:rsidR="000673E8" w:rsidRPr="00B07D3E" w:rsidRDefault="004D58DD">
            <w:pPr>
              <w:pStyle w:val="Compact"/>
              <w:rPr>
                <w:sz w:val="20"/>
                <w:szCs w:val="20"/>
              </w:rPr>
            </w:pPr>
            <w:r w:rsidRPr="00B07D3E">
              <w:rPr>
                <w:sz w:val="20"/>
                <w:szCs w:val="20"/>
              </w:rPr>
              <w:t>tool</w:t>
            </w:r>
          </w:p>
        </w:tc>
        <w:tc>
          <w:tcPr>
            <w:tcW w:w="0" w:type="auto"/>
          </w:tcPr>
          <w:p w14:paraId="3437AED8" w14:textId="77777777" w:rsidR="000673E8" w:rsidRPr="00B07D3E" w:rsidRDefault="004D58DD">
            <w:pPr>
              <w:pStyle w:val="Compact"/>
              <w:jc w:val="center"/>
              <w:rPr>
                <w:sz w:val="20"/>
                <w:szCs w:val="20"/>
              </w:rPr>
            </w:pPr>
            <w:r w:rsidRPr="00B07D3E">
              <w:rPr>
                <w:sz w:val="20"/>
                <w:szCs w:val="20"/>
              </w:rPr>
              <w:t>X</w:t>
            </w:r>
          </w:p>
        </w:tc>
        <w:tc>
          <w:tcPr>
            <w:tcW w:w="0" w:type="auto"/>
          </w:tcPr>
          <w:p w14:paraId="3437AED9" w14:textId="77777777" w:rsidR="000673E8" w:rsidRPr="00B07D3E" w:rsidRDefault="004D58DD">
            <w:pPr>
              <w:pStyle w:val="Compact"/>
              <w:jc w:val="center"/>
              <w:rPr>
                <w:sz w:val="20"/>
                <w:szCs w:val="20"/>
              </w:rPr>
            </w:pPr>
            <w:r w:rsidRPr="00B07D3E">
              <w:rPr>
                <w:sz w:val="20"/>
                <w:szCs w:val="20"/>
              </w:rPr>
              <w:t>X</w:t>
            </w:r>
          </w:p>
        </w:tc>
        <w:tc>
          <w:tcPr>
            <w:tcW w:w="0" w:type="auto"/>
          </w:tcPr>
          <w:p w14:paraId="3437AEDA" w14:textId="5BD5E752" w:rsidR="000673E8" w:rsidRPr="00B07D3E" w:rsidRDefault="004D58DD">
            <w:pPr>
              <w:pStyle w:val="Compact"/>
              <w:rPr>
                <w:sz w:val="20"/>
                <w:szCs w:val="20"/>
              </w:rPr>
            </w:pPr>
            <w:r w:rsidRPr="00B07D3E">
              <w:rPr>
                <w:sz w:val="20"/>
                <w:szCs w:val="20"/>
              </w:rPr>
              <w:t>Defines the risk of bias assessment tool used. The RoB2 (</w:t>
            </w:r>
            <w:r w:rsidRPr="00B07D3E">
              <w:rPr>
                <w:rStyle w:val="VerbatimChar"/>
                <w:sz w:val="20"/>
                <w:szCs w:val="20"/>
              </w:rPr>
              <w:t>tool="ROB2"</w:t>
            </w:r>
            <w:r w:rsidRPr="00B07D3E">
              <w:rPr>
                <w:sz w:val="20"/>
                <w:szCs w:val="20"/>
              </w:rPr>
              <w:t>), ROBINS-I (</w:t>
            </w:r>
            <w:r w:rsidRPr="00B07D3E">
              <w:rPr>
                <w:rStyle w:val="VerbatimChar"/>
                <w:sz w:val="20"/>
                <w:szCs w:val="20"/>
              </w:rPr>
              <w:t>tool="ROBINS-I"</w:t>
            </w:r>
            <w:r w:rsidRPr="00B07D3E">
              <w:rPr>
                <w:sz w:val="20"/>
                <w:szCs w:val="20"/>
              </w:rPr>
              <w:t>), and QUADAS-2 (</w:t>
            </w:r>
            <w:r w:rsidRPr="00B07D3E">
              <w:rPr>
                <w:rStyle w:val="VerbatimChar"/>
                <w:sz w:val="20"/>
                <w:szCs w:val="20"/>
              </w:rPr>
              <w:t>tool="QUADAS-2"</w:t>
            </w:r>
            <w:r w:rsidRPr="00B07D3E">
              <w:rPr>
                <w:sz w:val="20"/>
                <w:szCs w:val="20"/>
              </w:rPr>
              <w:t>) assessments tools are currently supported. Other tools can be visuali</w:t>
            </w:r>
            <w:ins w:id="144" w:author="Julian Higgins" w:date="2020-04-03T17:13:00Z">
              <w:r w:rsidR="004C1721">
                <w:rPr>
                  <w:sz w:val="20"/>
                  <w:szCs w:val="20"/>
                </w:rPr>
                <w:t>z</w:t>
              </w:r>
            </w:ins>
            <w:del w:id="145" w:author="Julian Higgins" w:date="2020-04-03T17:13:00Z">
              <w:r w:rsidRPr="00B07D3E" w:rsidDel="004C1721">
                <w:rPr>
                  <w:sz w:val="20"/>
                  <w:szCs w:val="20"/>
                </w:rPr>
                <w:delText>s</w:delText>
              </w:r>
            </w:del>
            <w:r w:rsidRPr="00B07D3E">
              <w:rPr>
                <w:sz w:val="20"/>
                <w:szCs w:val="20"/>
              </w:rPr>
              <w:t>ed using the generic template (</w:t>
            </w:r>
            <w:r w:rsidRPr="00B07D3E">
              <w:rPr>
                <w:rStyle w:val="VerbatimChar"/>
                <w:sz w:val="20"/>
                <w:szCs w:val="20"/>
              </w:rPr>
              <w:t>tool = "Generic"</w:t>
            </w:r>
            <w:r w:rsidRPr="00B07D3E">
              <w:rPr>
                <w:sz w:val="20"/>
                <w:szCs w:val="20"/>
              </w:rPr>
              <w:t>) [Note 1]</w:t>
            </w:r>
          </w:p>
        </w:tc>
      </w:tr>
      <w:tr w:rsidR="000673E8" w:rsidRPr="00B07D3E" w14:paraId="3437AEE0" w14:textId="77777777" w:rsidTr="00B07D3E">
        <w:tc>
          <w:tcPr>
            <w:tcW w:w="0" w:type="auto"/>
          </w:tcPr>
          <w:p w14:paraId="3437AEDC" w14:textId="77777777" w:rsidR="000673E8" w:rsidRPr="00B07D3E" w:rsidRDefault="004D58DD">
            <w:pPr>
              <w:pStyle w:val="Compact"/>
              <w:rPr>
                <w:sz w:val="20"/>
                <w:szCs w:val="20"/>
              </w:rPr>
            </w:pPr>
            <w:r w:rsidRPr="00B07D3E">
              <w:rPr>
                <w:sz w:val="20"/>
                <w:szCs w:val="20"/>
              </w:rPr>
              <w:t>colour</w:t>
            </w:r>
          </w:p>
        </w:tc>
        <w:tc>
          <w:tcPr>
            <w:tcW w:w="0" w:type="auto"/>
          </w:tcPr>
          <w:p w14:paraId="3437AEDD" w14:textId="77777777" w:rsidR="000673E8" w:rsidRPr="00B07D3E" w:rsidRDefault="004D58DD">
            <w:pPr>
              <w:pStyle w:val="Compact"/>
              <w:jc w:val="center"/>
              <w:rPr>
                <w:sz w:val="20"/>
                <w:szCs w:val="20"/>
              </w:rPr>
            </w:pPr>
            <w:r w:rsidRPr="00B07D3E">
              <w:rPr>
                <w:sz w:val="20"/>
                <w:szCs w:val="20"/>
              </w:rPr>
              <w:t>X</w:t>
            </w:r>
          </w:p>
        </w:tc>
        <w:tc>
          <w:tcPr>
            <w:tcW w:w="0" w:type="auto"/>
          </w:tcPr>
          <w:p w14:paraId="3437AEDE" w14:textId="77777777" w:rsidR="000673E8" w:rsidRPr="00B07D3E" w:rsidRDefault="004D58DD">
            <w:pPr>
              <w:pStyle w:val="Compact"/>
              <w:jc w:val="center"/>
              <w:rPr>
                <w:sz w:val="20"/>
                <w:szCs w:val="20"/>
              </w:rPr>
            </w:pPr>
            <w:r w:rsidRPr="00B07D3E">
              <w:rPr>
                <w:sz w:val="20"/>
                <w:szCs w:val="20"/>
              </w:rPr>
              <w:t>X</w:t>
            </w:r>
          </w:p>
        </w:tc>
        <w:tc>
          <w:tcPr>
            <w:tcW w:w="0" w:type="auto"/>
          </w:tcPr>
          <w:p w14:paraId="3437AEDF" w14:textId="77777777" w:rsidR="000673E8" w:rsidRPr="00B07D3E" w:rsidRDefault="004D58DD">
            <w:pPr>
              <w:pStyle w:val="Compact"/>
              <w:rPr>
                <w:sz w:val="20"/>
                <w:szCs w:val="20"/>
              </w:rPr>
            </w:pPr>
            <w:r w:rsidRPr="00B07D3E">
              <w:rPr>
                <w:sz w:val="20"/>
                <w:szCs w:val="20"/>
              </w:rPr>
              <w:t xml:space="preserve">Defines the colour scheme for the plot. The default is </w:t>
            </w:r>
            <w:r w:rsidRPr="00B07D3E">
              <w:rPr>
                <w:rStyle w:val="VerbatimChar"/>
                <w:sz w:val="20"/>
                <w:szCs w:val="20"/>
              </w:rPr>
              <w:t>colour = "cochrane"</w:t>
            </w:r>
            <w:r w:rsidRPr="00B07D3E">
              <w:rPr>
                <w:sz w:val="20"/>
                <w:szCs w:val="20"/>
              </w:rPr>
              <w:t xml:space="preserve"> which uses the “Cochrane” (red, yellow, green) colours, while a preset option for a colour-blind friendly palette is also available (</w:t>
            </w:r>
            <w:r w:rsidRPr="00B07D3E">
              <w:rPr>
                <w:rStyle w:val="VerbatimChar"/>
                <w:sz w:val="20"/>
                <w:szCs w:val="20"/>
              </w:rPr>
              <w:t>colour = "colourblind"</w:t>
            </w:r>
            <w:r w:rsidRPr="00B07D3E">
              <w:rPr>
                <w:sz w:val="20"/>
                <w:szCs w:val="20"/>
              </w:rPr>
              <w:t>). Alternatively, users can specify their own colour scheme e.g. </w:t>
            </w:r>
            <w:r w:rsidRPr="00B07D3E">
              <w:rPr>
                <w:rStyle w:val="VerbatimChar"/>
                <w:sz w:val="20"/>
                <w:szCs w:val="20"/>
              </w:rPr>
              <w:t>colour = c("#f442c8", "#bef441", "#000000")</w:t>
            </w:r>
          </w:p>
        </w:tc>
      </w:tr>
      <w:tr w:rsidR="000673E8" w:rsidRPr="00B07D3E" w14:paraId="3437AEE5" w14:textId="77777777" w:rsidTr="00B07D3E">
        <w:trPr>
          <w:cnfStyle w:val="000000010000" w:firstRow="0" w:lastRow="0" w:firstColumn="0" w:lastColumn="0" w:oddVBand="0" w:evenVBand="0" w:oddHBand="0" w:evenHBand="1" w:firstRowFirstColumn="0" w:firstRowLastColumn="0" w:lastRowFirstColumn="0" w:lastRowLastColumn="0"/>
        </w:trPr>
        <w:tc>
          <w:tcPr>
            <w:tcW w:w="0" w:type="auto"/>
          </w:tcPr>
          <w:p w14:paraId="3437AEE1" w14:textId="77777777" w:rsidR="000673E8" w:rsidRPr="00B07D3E" w:rsidRDefault="004D58DD">
            <w:pPr>
              <w:pStyle w:val="Compact"/>
              <w:rPr>
                <w:sz w:val="20"/>
                <w:szCs w:val="20"/>
              </w:rPr>
            </w:pPr>
            <w:r w:rsidRPr="00B07D3E">
              <w:rPr>
                <w:sz w:val="20"/>
                <w:szCs w:val="20"/>
              </w:rPr>
              <w:t>overall</w:t>
            </w:r>
          </w:p>
        </w:tc>
        <w:tc>
          <w:tcPr>
            <w:tcW w:w="0" w:type="auto"/>
          </w:tcPr>
          <w:p w14:paraId="3437AEE2" w14:textId="77777777" w:rsidR="000673E8" w:rsidRPr="00B07D3E" w:rsidRDefault="000673E8">
            <w:pPr>
              <w:rPr>
                <w:sz w:val="20"/>
                <w:szCs w:val="20"/>
              </w:rPr>
            </w:pPr>
          </w:p>
        </w:tc>
        <w:tc>
          <w:tcPr>
            <w:tcW w:w="0" w:type="auto"/>
          </w:tcPr>
          <w:p w14:paraId="3437AEE3" w14:textId="77777777" w:rsidR="000673E8" w:rsidRPr="00B07D3E" w:rsidRDefault="004D58DD">
            <w:pPr>
              <w:pStyle w:val="Compact"/>
              <w:jc w:val="center"/>
              <w:rPr>
                <w:sz w:val="20"/>
                <w:szCs w:val="20"/>
              </w:rPr>
            </w:pPr>
            <w:r w:rsidRPr="00B07D3E">
              <w:rPr>
                <w:sz w:val="20"/>
                <w:szCs w:val="20"/>
              </w:rPr>
              <w:t>X</w:t>
            </w:r>
          </w:p>
        </w:tc>
        <w:tc>
          <w:tcPr>
            <w:tcW w:w="0" w:type="auto"/>
          </w:tcPr>
          <w:p w14:paraId="3437AEE4" w14:textId="77777777" w:rsidR="000673E8" w:rsidRPr="00B07D3E" w:rsidRDefault="004D58DD">
            <w:pPr>
              <w:pStyle w:val="Compact"/>
              <w:rPr>
                <w:sz w:val="20"/>
                <w:szCs w:val="20"/>
              </w:rPr>
            </w:pPr>
            <w:r w:rsidRPr="00B07D3E">
              <w:rPr>
                <w:sz w:val="20"/>
                <w:szCs w:val="20"/>
              </w:rPr>
              <w:t xml:space="preserve">Defines whether to include an additional bar showing the distibution of overall risk of bias judgements in the summary barplot figure. Default is </w:t>
            </w:r>
            <w:r w:rsidRPr="00B07D3E">
              <w:rPr>
                <w:rStyle w:val="VerbatimChar"/>
                <w:sz w:val="20"/>
                <w:szCs w:val="20"/>
              </w:rPr>
              <w:t>overall = FALSE</w:t>
            </w:r>
            <w:r w:rsidRPr="00B07D3E">
              <w:rPr>
                <w:sz w:val="20"/>
                <w:szCs w:val="20"/>
              </w:rPr>
              <w:t>.</w:t>
            </w:r>
          </w:p>
        </w:tc>
      </w:tr>
      <w:tr w:rsidR="000673E8" w:rsidRPr="00B07D3E" w14:paraId="3437AEEA" w14:textId="77777777" w:rsidTr="00B07D3E">
        <w:tc>
          <w:tcPr>
            <w:tcW w:w="0" w:type="auto"/>
          </w:tcPr>
          <w:p w14:paraId="3437AEE6" w14:textId="77777777" w:rsidR="000673E8" w:rsidRPr="00B07D3E" w:rsidRDefault="004D58DD">
            <w:pPr>
              <w:pStyle w:val="Compact"/>
              <w:rPr>
                <w:sz w:val="20"/>
                <w:szCs w:val="20"/>
              </w:rPr>
            </w:pPr>
            <w:r w:rsidRPr="00B07D3E">
              <w:rPr>
                <w:sz w:val="20"/>
                <w:szCs w:val="20"/>
              </w:rPr>
              <w:t>weighted</w:t>
            </w:r>
          </w:p>
        </w:tc>
        <w:tc>
          <w:tcPr>
            <w:tcW w:w="0" w:type="auto"/>
          </w:tcPr>
          <w:p w14:paraId="3437AEE7" w14:textId="77777777" w:rsidR="000673E8" w:rsidRPr="00B07D3E" w:rsidRDefault="000673E8">
            <w:pPr>
              <w:rPr>
                <w:sz w:val="20"/>
                <w:szCs w:val="20"/>
              </w:rPr>
            </w:pPr>
          </w:p>
        </w:tc>
        <w:tc>
          <w:tcPr>
            <w:tcW w:w="0" w:type="auto"/>
          </w:tcPr>
          <w:p w14:paraId="3437AEE8" w14:textId="77777777" w:rsidR="000673E8" w:rsidRPr="00B07D3E" w:rsidRDefault="004D58DD">
            <w:pPr>
              <w:pStyle w:val="Compact"/>
              <w:jc w:val="center"/>
              <w:rPr>
                <w:sz w:val="20"/>
                <w:szCs w:val="20"/>
              </w:rPr>
            </w:pPr>
            <w:r w:rsidRPr="00B07D3E">
              <w:rPr>
                <w:sz w:val="20"/>
                <w:szCs w:val="20"/>
              </w:rPr>
              <w:t>X</w:t>
            </w:r>
          </w:p>
        </w:tc>
        <w:tc>
          <w:tcPr>
            <w:tcW w:w="0" w:type="auto"/>
          </w:tcPr>
          <w:p w14:paraId="3437AEE9" w14:textId="77777777" w:rsidR="000673E8" w:rsidRPr="00B07D3E" w:rsidRDefault="004D58DD">
            <w:pPr>
              <w:pStyle w:val="Compact"/>
              <w:rPr>
                <w:sz w:val="20"/>
                <w:szCs w:val="20"/>
              </w:rPr>
            </w:pPr>
            <w:r w:rsidRPr="00B07D3E">
              <w:rPr>
                <w:sz w:val="20"/>
                <w:szCs w:val="20"/>
              </w:rPr>
              <w:t xml:space="preserve">Defines whether weights should be used to produce the summary barplot figure. Default is </w:t>
            </w:r>
            <w:r w:rsidRPr="00B07D3E">
              <w:rPr>
                <w:rStyle w:val="VerbatimChar"/>
                <w:sz w:val="20"/>
                <w:szCs w:val="20"/>
              </w:rPr>
              <w:t>weighted = TRUE</w:t>
            </w:r>
            <w:r w:rsidRPr="00B07D3E">
              <w:rPr>
                <w:sz w:val="20"/>
                <w:szCs w:val="20"/>
              </w:rPr>
              <w:t>, in line with current Cochrane Collaboration guidance.</w:t>
            </w:r>
          </w:p>
        </w:tc>
      </w:tr>
      <w:tr w:rsidR="000673E8" w:rsidRPr="00B07D3E" w14:paraId="3437AEEF" w14:textId="77777777" w:rsidTr="00B07D3E">
        <w:trPr>
          <w:cnfStyle w:val="000000010000" w:firstRow="0" w:lastRow="0" w:firstColumn="0" w:lastColumn="0" w:oddVBand="0" w:evenVBand="0" w:oddHBand="0" w:evenHBand="1" w:firstRowFirstColumn="0" w:firstRowLastColumn="0" w:lastRowFirstColumn="0" w:lastRowLastColumn="0"/>
        </w:trPr>
        <w:tc>
          <w:tcPr>
            <w:tcW w:w="0" w:type="auto"/>
          </w:tcPr>
          <w:p w14:paraId="3437AEEB" w14:textId="77777777" w:rsidR="000673E8" w:rsidRPr="00B07D3E" w:rsidRDefault="004D58DD">
            <w:pPr>
              <w:pStyle w:val="Compact"/>
              <w:rPr>
                <w:sz w:val="20"/>
                <w:szCs w:val="20"/>
              </w:rPr>
            </w:pPr>
            <w:r w:rsidRPr="00B07D3E">
              <w:rPr>
                <w:sz w:val="20"/>
                <w:szCs w:val="20"/>
              </w:rPr>
              <w:t>psize</w:t>
            </w:r>
          </w:p>
        </w:tc>
        <w:tc>
          <w:tcPr>
            <w:tcW w:w="0" w:type="auto"/>
          </w:tcPr>
          <w:p w14:paraId="3437AEEC" w14:textId="77777777" w:rsidR="000673E8" w:rsidRPr="00B07D3E" w:rsidRDefault="004D58DD">
            <w:pPr>
              <w:pStyle w:val="Compact"/>
              <w:jc w:val="center"/>
              <w:rPr>
                <w:sz w:val="20"/>
                <w:szCs w:val="20"/>
              </w:rPr>
            </w:pPr>
            <w:r w:rsidRPr="00B07D3E">
              <w:rPr>
                <w:sz w:val="20"/>
                <w:szCs w:val="20"/>
              </w:rPr>
              <w:t>X</w:t>
            </w:r>
          </w:p>
        </w:tc>
        <w:tc>
          <w:tcPr>
            <w:tcW w:w="0" w:type="auto"/>
          </w:tcPr>
          <w:p w14:paraId="3437AEED" w14:textId="77777777" w:rsidR="000673E8" w:rsidRPr="00B07D3E" w:rsidRDefault="000673E8">
            <w:pPr>
              <w:rPr>
                <w:sz w:val="20"/>
                <w:szCs w:val="20"/>
              </w:rPr>
            </w:pPr>
          </w:p>
        </w:tc>
        <w:tc>
          <w:tcPr>
            <w:tcW w:w="0" w:type="auto"/>
          </w:tcPr>
          <w:p w14:paraId="3437AEEE" w14:textId="77777777" w:rsidR="000673E8" w:rsidRPr="00B07D3E" w:rsidRDefault="004D58DD">
            <w:pPr>
              <w:pStyle w:val="Compact"/>
              <w:rPr>
                <w:sz w:val="20"/>
                <w:szCs w:val="20"/>
              </w:rPr>
            </w:pPr>
            <w:r w:rsidRPr="00B07D3E">
              <w:rPr>
                <w:sz w:val="20"/>
                <w:szCs w:val="20"/>
              </w:rPr>
              <w:t xml:space="preserve">Defines the size of the points in the traffic light plot. Default is </w:t>
            </w:r>
            <w:r w:rsidRPr="00B07D3E">
              <w:rPr>
                <w:rStyle w:val="VerbatimChar"/>
                <w:sz w:val="20"/>
                <w:szCs w:val="20"/>
              </w:rPr>
              <w:t>psize = 20</w:t>
            </w:r>
            <w:r w:rsidRPr="00B07D3E">
              <w:rPr>
                <w:sz w:val="20"/>
                <w:szCs w:val="20"/>
              </w:rPr>
              <w:t>.</w:t>
            </w:r>
          </w:p>
        </w:tc>
      </w:tr>
    </w:tbl>
    <w:p w14:paraId="3437AEF0" w14:textId="77777777" w:rsidR="000673E8" w:rsidRDefault="004D58DD">
      <w:pPr>
        <w:pStyle w:val="BodyText"/>
      </w:pPr>
      <w:r>
        <w:t>Note 1: This option (</w:t>
      </w:r>
      <w:r>
        <w:rPr>
          <w:rStyle w:val="VerbatimChar"/>
        </w:rPr>
        <w:t>tool = "Generic"</w:t>
      </w:r>
      <w:r>
        <w:t xml:space="preserve">) reflects the general template name used in the current development version of </w:t>
      </w:r>
      <w:r>
        <w:rPr>
          <w:rStyle w:val="VerbatimChar"/>
        </w:rPr>
        <w:t>robvis</w:t>
      </w:r>
      <w:r>
        <w:t xml:space="preserve">, which will become the standard for all future iterations of the package. However, in the current CRAN version, the generic template is accessed using </w:t>
      </w:r>
      <w:r>
        <w:rPr>
          <w:rStyle w:val="VerbatimChar"/>
        </w:rPr>
        <w:t>tool = "ROB1"</w:t>
      </w:r>
      <w:r>
        <w:t>.</w:t>
      </w:r>
    </w:p>
    <w:p w14:paraId="3437AEF1" w14:textId="77777777" w:rsidR="000673E8" w:rsidRDefault="000673E8">
      <w:pPr>
        <w:pStyle w:val="Heading6"/>
      </w:pPr>
      <w:bookmarkStart w:id="146" w:name="section-7"/>
      <w:bookmarkEnd w:id="146"/>
    </w:p>
    <w:p w14:paraId="3437AEF2" w14:textId="77777777" w:rsidR="000673E8" w:rsidRDefault="004D58DD">
      <w:r>
        <w:rPr>
          <w:noProof/>
        </w:rPr>
        <w:drawing>
          <wp:inline distT="0" distB="0" distL="0" distR="0" wp14:anchorId="3437AF18" wp14:editId="3437AF19">
            <wp:extent cx="5943600" cy="6792685"/>
            <wp:effectExtent l="0" t="0" r="0" b="0"/>
            <wp:docPr id="1" name="Picture" descr="Figure 1: Example risk of bias traffic light plot of ROB2 assessments created using robvis and the colourblind palette."/>
            <wp:cNvGraphicFramePr/>
            <a:graphic xmlns:a="http://schemas.openxmlformats.org/drawingml/2006/main">
              <a:graphicData uri="http://schemas.openxmlformats.org/drawingml/2006/picture">
                <pic:pic xmlns:pic="http://schemas.openxmlformats.org/drawingml/2006/picture">
                  <pic:nvPicPr>
                    <pic:cNvPr id="0" name="Picture" descr="figs/Fig1-rob-traffic-light-plot.png"/>
                    <pic:cNvPicPr>
                      <a:picLocks noChangeAspect="1" noChangeArrowheads="1"/>
                    </pic:cNvPicPr>
                  </pic:nvPicPr>
                  <pic:blipFill>
                    <a:blip r:embed="rId45"/>
                    <a:stretch>
                      <a:fillRect/>
                    </a:stretch>
                  </pic:blipFill>
                  <pic:spPr bwMode="auto">
                    <a:xfrm>
                      <a:off x="0" y="0"/>
                      <a:ext cx="5943600" cy="6792685"/>
                    </a:xfrm>
                    <a:prstGeom prst="rect">
                      <a:avLst/>
                    </a:prstGeom>
                    <a:noFill/>
                    <a:ln w="9525">
                      <a:noFill/>
                      <a:headEnd/>
                      <a:tailEnd/>
                    </a:ln>
                  </pic:spPr>
                </pic:pic>
              </a:graphicData>
            </a:graphic>
          </wp:inline>
        </w:drawing>
      </w:r>
    </w:p>
    <w:p w14:paraId="3437AEF3" w14:textId="77777777" w:rsidR="000673E8" w:rsidRDefault="004D58DD">
      <w:pPr>
        <w:pStyle w:val="ImageCaption"/>
      </w:pPr>
      <w:r>
        <w:t xml:space="preserve">Figure 1: Example risk of bias traffic light plot of ROB2 assessments created using </w:t>
      </w:r>
      <w:r>
        <w:rPr>
          <w:rStyle w:val="VerbatimChar"/>
        </w:rPr>
        <w:t>robvis</w:t>
      </w:r>
      <w:r>
        <w:t xml:space="preserve"> and the colourblind palette.</w:t>
      </w:r>
    </w:p>
    <w:p w14:paraId="3437AEF4" w14:textId="77777777" w:rsidR="000673E8" w:rsidRDefault="000673E8">
      <w:pPr>
        <w:pStyle w:val="Heading5"/>
      </w:pPr>
      <w:bookmarkStart w:id="147" w:name="section-8"/>
      <w:bookmarkEnd w:id="147"/>
    </w:p>
    <w:p w14:paraId="3437AEF5" w14:textId="77777777" w:rsidR="000673E8" w:rsidRDefault="004D58DD">
      <w:r>
        <w:rPr>
          <w:noProof/>
        </w:rPr>
        <w:drawing>
          <wp:inline distT="0" distB="0" distL="0" distR="0" wp14:anchorId="3437AF1A" wp14:editId="3437AF1B">
            <wp:extent cx="5943600" cy="1790509"/>
            <wp:effectExtent l="0" t="0" r="0" b="0"/>
            <wp:docPr id="2" name="Picture" descr="Figure 2: Example risk of bias summary plot of ROB2 assessments created using robvis and the standard Cochrane palette."/>
            <wp:cNvGraphicFramePr/>
            <a:graphic xmlns:a="http://schemas.openxmlformats.org/drawingml/2006/main">
              <a:graphicData uri="http://schemas.openxmlformats.org/drawingml/2006/picture">
                <pic:pic xmlns:pic="http://schemas.openxmlformats.org/drawingml/2006/picture">
                  <pic:nvPicPr>
                    <pic:cNvPr id="0" name="Picture" descr="figs/Fig2-rob-summary-barplot.png"/>
                    <pic:cNvPicPr>
                      <a:picLocks noChangeAspect="1" noChangeArrowheads="1"/>
                    </pic:cNvPicPr>
                  </pic:nvPicPr>
                  <pic:blipFill>
                    <a:blip r:embed="rId46"/>
                    <a:stretch>
                      <a:fillRect/>
                    </a:stretch>
                  </pic:blipFill>
                  <pic:spPr bwMode="auto">
                    <a:xfrm>
                      <a:off x="0" y="0"/>
                      <a:ext cx="5943600" cy="1790509"/>
                    </a:xfrm>
                    <a:prstGeom prst="rect">
                      <a:avLst/>
                    </a:prstGeom>
                    <a:noFill/>
                    <a:ln w="9525">
                      <a:noFill/>
                      <a:headEnd/>
                      <a:tailEnd/>
                    </a:ln>
                  </pic:spPr>
                </pic:pic>
              </a:graphicData>
            </a:graphic>
          </wp:inline>
        </w:drawing>
      </w:r>
    </w:p>
    <w:p w14:paraId="3437AEF6" w14:textId="77777777" w:rsidR="000673E8" w:rsidRDefault="004D58DD">
      <w:pPr>
        <w:pStyle w:val="ImageCaption"/>
      </w:pPr>
      <w:r>
        <w:t xml:space="preserve">Figure 2: Example risk of bias summary plot of ROB2 assessments created using </w:t>
      </w:r>
      <w:r>
        <w:rPr>
          <w:rStyle w:val="VerbatimChar"/>
        </w:rPr>
        <w:t>robvis</w:t>
      </w:r>
      <w:r>
        <w:t xml:space="preserve"> and the standard Cochrane palette.</w:t>
      </w:r>
    </w:p>
    <w:sectPr w:rsidR="000673E8" w:rsidSect="00BC1A05">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3" w:author="Julian Higgins" w:date="2020-04-03T16:51:00Z" w:initials="JH">
    <w:p w14:paraId="231B25D6" w14:textId="14627915" w:rsidR="006E48EE" w:rsidRDefault="006E48EE">
      <w:pPr>
        <w:pStyle w:val="CommentText"/>
      </w:pPr>
      <w:r>
        <w:rPr>
          <w:rStyle w:val="CommentReference"/>
        </w:rPr>
        <w:annotationRef/>
      </w:r>
      <w:r>
        <w:t xml:space="preserve">There will not necessarily be an overall judgement </w:t>
      </w:r>
      <w:r w:rsidR="00632428">
        <w:t>when using generic. What happens then?</w:t>
      </w:r>
    </w:p>
  </w:comment>
  <w:comment w:id="59" w:author="Julian Higgins" w:date="2020-04-03T16:51:00Z" w:initials="JH">
    <w:p w14:paraId="6E8AE252" w14:textId="5F9F611C" w:rsidR="006E48EE" w:rsidRDefault="006E48EE">
      <w:pPr>
        <w:pStyle w:val="CommentText"/>
      </w:pPr>
      <w:r>
        <w:rPr>
          <w:rStyle w:val="CommentReference"/>
        </w:rPr>
        <w:annotationRef/>
      </w:r>
      <w:r>
        <w:t>I think I’ve asked this before. What happens if two categories start with the same letter (e.g. ‘Some risk of bias’, ‘Serious risk of bias')?</w:t>
      </w:r>
    </w:p>
  </w:comment>
  <w:comment w:id="93" w:author="Julian Higgins" w:date="2020-04-03T17:12:00Z" w:initials="JH">
    <w:p w14:paraId="2B2222A1" w14:textId="477FEB9C" w:rsidR="004C1721" w:rsidRDefault="004C1721">
      <w:pPr>
        <w:pStyle w:val="CommentText"/>
      </w:pPr>
      <w:r>
        <w:rPr>
          <w:rStyle w:val="CommentReference"/>
        </w:rPr>
        <w:annotationRef/>
      </w:r>
      <w:r>
        <w:t>I don’t know what this means. Can we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1B25D6" w15:done="0"/>
  <w15:commentEx w15:paraId="6E8AE252" w15:done="0"/>
  <w15:commentEx w15:paraId="2B2222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1E7FF" w16cex:dateUtc="2020-04-03T15:51:00Z"/>
  <w16cex:commentExtensible w16cex:durableId="2231E82D" w16cex:dateUtc="2020-04-03T15:51:00Z"/>
  <w16cex:commentExtensible w16cex:durableId="2231ECE4" w16cex:dateUtc="2020-04-03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1B25D6" w16cid:durableId="2231E7FF"/>
  <w16cid:commentId w16cid:paraId="6E8AE252" w16cid:durableId="2231E82D"/>
  <w16cid:commentId w16cid:paraId="2B2222A1" w16cid:durableId="2231EC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C87EC" w14:textId="77777777" w:rsidR="004D58DD" w:rsidRDefault="004D58DD">
      <w:pPr>
        <w:spacing w:after="0"/>
      </w:pPr>
      <w:r>
        <w:separator/>
      </w:r>
    </w:p>
  </w:endnote>
  <w:endnote w:type="continuationSeparator" w:id="0">
    <w:p w14:paraId="5D613BBD" w14:textId="77777777" w:rsidR="004D58DD" w:rsidRDefault="004D5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F1C4F" w14:textId="77777777" w:rsidR="004C1721" w:rsidRDefault="004C1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3437AF1E" w14:textId="77777777" w:rsidR="00FC37A3" w:rsidRDefault="004D58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7AF1F" w14:textId="77777777" w:rsidR="00FC37A3" w:rsidRDefault="004C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63B83" w14:textId="77777777" w:rsidR="004C1721" w:rsidRDefault="004C1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0DEC0" w14:textId="77777777" w:rsidR="004D58DD" w:rsidRDefault="004D58DD">
      <w:r>
        <w:separator/>
      </w:r>
    </w:p>
  </w:footnote>
  <w:footnote w:type="continuationSeparator" w:id="0">
    <w:p w14:paraId="44255951" w14:textId="77777777" w:rsidR="004D58DD" w:rsidRDefault="004D5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6F53F" w14:textId="77777777" w:rsidR="004C1721" w:rsidRDefault="004C1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A16D4" w14:textId="77777777" w:rsidR="004C1721" w:rsidRDefault="004C1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3AB07" w14:textId="77777777" w:rsidR="004C1721" w:rsidRDefault="004C1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A7FAD0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B0AAF6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1FFC64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 Higgins">
    <w15:presenceInfo w15:providerId="AD" w15:userId="S::jh12742@bristol.ac.uk::5a33cbbb-1252-490f-a556-af16193cf0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673E8"/>
    <w:rsid w:val="004C1721"/>
    <w:rsid w:val="004D58DD"/>
    <w:rsid w:val="004E29B3"/>
    <w:rsid w:val="00590D07"/>
    <w:rsid w:val="00632428"/>
    <w:rsid w:val="006E48EE"/>
    <w:rsid w:val="00784D58"/>
    <w:rsid w:val="00832CBD"/>
    <w:rsid w:val="008D6863"/>
    <w:rsid w:val="00B07D3E"/>
    <w:rsid w:val="00B86B75"/>
    <w:rsid w:val="00BC48D5"/>
    <w:rsid w:val="00C36279"/>
    <w:rsid w:val="00CC42D7"/>
    <w:rsid w:val="00D12C3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7AE1E"/>
  <w15:docId w15:val="{58B2C082-E217-4C62-B5C0-13F7DFB2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6E48EE"/>
    <w:rPr>
      <w:sz w:val="16"/>
      <w:szCs w:val="16"/>
    </w:rPr>
  </w:style>
  <w:style w:type="paragraph" w:styleId="CommentText">
    <w:name w:val="annotation text"/>
    <w:basedOn w:val="Normal"/>
    <w:link w:val="CommentTextChar"/>
    <w:semiHidden/>
    <w:unhideWhenUsed/>
    <w:rsid w:val="006E48EE"/>
    <w:rPr>
      <w:sz w:val="20"/>
      <w:szCs w:val="20"/>
    </w:rPr>
  </w:style>
  <w:style w:type="character" w:customStyle="1" w:styleId="CommentTextChar">
    <w:name w:val="Comment Text Char"/>
    <w:basedOn w:val="DefaultParagraphFont"/>
    <w:link w:val="CommentText"/>
    <w:semiHidden/>
    <w:rsid w:val="006E48EE"/>
    <w:rPr>
      <w:sz w:val="20"/>
      <w:szCs w:val="20"/>
    </w:rPr>
  </w:style>
  <w:style w:type="paragraph" w:styleId="CommentSubject">
    <w:name w:val="annotation subject"/>
    <w:basedOn w:val="CommentText"/>
    <w:next w:val="CommentText"/>
    <w:link w:val="CommentSubjectChar"/>
    <w:semiHidden/>
    <w:unhideWhenUsed/>
    <w:rsid w:val="006E48EE"/>
    <w:rPr>
      <w:b/>
      <w:bCs/>
    </w:rPr>
  </w:style>
  <w:style w:type="character" w:customStyle="1" w:styleId="CommentSubjectChar">
    <w:name w:val="Comment Subject Char"/>
    <w:basedOn w:val="CommentTextChar"/>
    <w:link w:val="CommentSubject"/>
    <w:semiHidden/>
    <w:rsid w:val="006E48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136/bmj.l4898" TargetMode="External"/><Relationship Id="rId26" Type="http://schemas.openxmlformats.org/officeDocument/2006/relationships/hyperlink" Target="https://www.R-project.org/" TargetMode="External"/><Relationship Id="rId39" Type="http://schemas.openxmlformats.org/officeDocument/2006/relationships/hyperlink" Target="https://bookdown.org/yihui/rmarkdown/" TargetMode="External"/><Relationship Id="rId21" Type="http://schemas.openxmlformats.org/officeDocument/2006/relationships/hyperlink" Target="https://doi.org/10.1016/j.jclinepi.2015.06.005" TargetMode="External"/><Relationship Id="rId34" Type="http://schemas.openxmlformats.org/officeDocument/2006/relationships/hyperlink" Target="https://doi.org/10.1007/s11255-020-02408-y" TargetMode="External"/><Relationship Id="rId42" Type="http://schemas.openxmlformats.org/officeDocument/2006/relationships/hyperlink" Target="https://doi.org/10.18637/jss.v036.i03"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hyperlink" Target="mailto:luke.mcguinness@bristol.ac.uk" TargetMode="External"/><Relationship Id="rId12" Type="http://schemas.microsoft.com/office/2016/09/relationships/commentsIds" Target="commentsIds.xml"/><Relationship Id="rId17" Type="http://schemas.openxmlformats.org/officeDocument/2006/relationships/hyperlink" Target="https://uob-my.sharepoint.com/personal/lm16564_bristol_ac_uk/Documents/Documents/rrr/robvis/RSM-paper/Available%20from%20www.training.cochrane.org/handbook." TargetMode="External"/><Relationship Id="rId25" Type="http://schemas.openxmlformats.org/officeDocument/2006/relationships/hyperlink" Target="https://doi.org/10.1186/s12874-020-0897-3" TargetMode="External"/><Relationship Id="rId33" Type="http://schemas.openxmlformats.org/officeDocument/2006/relationships/hyperlink" Target="https://doi.org/10.1111/codi.14994" TargetMode="External"/><Relationship Id="rId38" Type="http://schemas.openxmlformats.org/officeDocument/2006/relationships/hyperlink" Target="http://r-pkgs.had.co.nz/" TargetMode="External"/><Relationship Id="rId46"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i.org/10.1038/d41586-018-05414-4" TargetMode="External"/><Relationship Id="rId20" Type="http://schemas.openxmlformats.org/officeDocument/2006/relationships/hyperlink" Target="https://doi.org/10.7326/0003-4819-155-8-201110180-00009" TargetMode="External"/><Relationship Id="rId29" Type="http://schemas.openxmlformats.org/officeDocument/2006/relationships/hyperlink" Target="https://doi.org/10.5281/zenodo.3552342" TargetMode="External"/><Relationship Id="rId41" Type="http://schemas.openxmlformats.org/officeDocument/2006/relationships/hyperlink" Target="https://doi.org/10.1111/2041-210X.13268" TargetMode="External"/><Relationship Id="rId54"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i.org/10.1145/2745802.2745824" TargetMode="External"/><Relationship Id="rId32" Type="http://schemas.openxmlformats.org/officeDocument/2006/relationships/hyperlink" Target="https://doi.org/10.3389/fpsyg.2019.02983" TargetMode="External"/><Relationship Id="rId37" Type="http://schemas.openxmlformats.org/officeDocument/2006/relationships/hyperlink" Target="https://www.riskofbias.info/welcome/robvis-visualization-tool" TargetMode="External"/><Relationship Id="rId40" Type="http://schemas.openxmlformats.org/officeDocument/2006/relationships/hyperlink" Target="https://rmetaverse.github.io/" TargetMode="External"/><Relationship Id="rId45" Type="http://schemas.openxmlformats.org/officeDocument/2006/relationships/image" Target="media/image1.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cguinlu/robvis" TargetMode="External"/><Relationship Id="rId23" Type="http://schemas.openxmlformats.org/officeDocument/2006/relationships/hyperlink" Target="https://community.cochrane.org/help/tools-and-software/revman-5" TargetMode="External"/><Relationship Id="rId28" Type="http://schemas.openxmlformats.org/officeDocument/2006/relationships/hyperlink" Target="https://CRAN.R-project.org/package=shiny" TargetMode="External"/><Relationship Id="rId36" Type="http://schemas.openxmlformats.org/officeDocument/2006/relationships/hyperlink" Target="https://ggplot2.tidyverse.org" TargetMode="External"/><Relationship Id="rId49"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doi.org/10.1136/bmj.i4919" TargetMode="External"/><Relationship Id="rId31" Type="http://schemas.openxmlformats.org/officeDocument/2006/relationships/hyperlink" Target="https://doi.org/10.1101/19005165" TargetMode="External"/><Relationship Id="rId44" Type="http://schemas.openxmlformats.org/officeDocument/2006/relationships/hyperlink" Target="https://doi.org/10.1002/jrsm.1374"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mcguinlu/robvis" TargetMode="External"/><Relationship Id="rId14" Type="http://schemas.openxmlformats.org/officeDocument/2006/relationships/hyperlink" Target="https://www.riskofbias.info" TargetMode="External"/><Relationship Id="rId22" Type="http://schemas.openxmlformats.org/officeDocument/2006/relationships/hyperlink" Target="doi:10.1002/9780470712184.ch8" TargetMode="External"/><Relationship Id="rId27" Type="http://schemas.openxmlformats.org/officeDocument/2006/relationships/hyperlink" Target="http://www.rstudio.com/" TargetMode="External"/><Relationship Id="rId30" Type="http://schemas.openxmlformats.org/officeDocument/2006/relationships/hyperlink" Target="https://bookdown.org/MathiasHarrer/Doing_Meta_Analysis_in_R/." TargetMode="External"/><Relationship Id="rId35" Type="http://schemas.openxmlformats.org/officeDocument/2006/relationships/hyperlink" Target="https://doi.org/10.1136/bmj.d5928" TargetMode="External"/><Relationship Id="rId43" Type="http://schemas.openxmlformats.org/officeDocument/2006/relationships/hyperlink" Target="https://doi.org/10.1101/247775" TargetMode="External"/><Relationship Id="rId48" Type="http://schemas.openxmlformats.org/officeDocument/2006/relationships/header" Target="header2.xml"/><Relationship Id="rId8" Type="http://schemas.openxmlformats.org/officeDocument/2006/relationships/hyperlink" Target="https://cran.r-project.org/package=robvis" TargetMode="External"/><Relationship Id="rId51" Type="http://schemas.openxmlformats.org/officeDocument/2006/relationships/header" Target="header3.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4204</Words>
  <Characters>23964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RSM - Call for papers on data visualization</vt:lpstr>
    </vt:vector>
  </TitlesOfParts>
  <Company>University of Bristol</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 - Call for papers on data visualization</dc:title>
  <dc:creator>Luke McGuinness</dc:creator>
  <cp:keywords/>
  <cp:lastModifiedBy>Julian Higgins</cp:lastModifiedBy>
  <cp:revision>4</cp:revision>
  <dcterms:created xsi:type="dcterms:W3CDTF">2020-03-26T11:52:00Z</dcterms:created>
  <dcterms:modified xsi:type="dcterms:W3CDTF">2020-04-03T16:15:00Z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ama.csl</vt:lpwstr>
  </property>
  <property fmtid="{D5CDD505-2E9C-101B-9397-08002B2CF9AE}" pid="4" name="output">
    <vt:lpwstr/>
  </property>
</Properties>
</file>